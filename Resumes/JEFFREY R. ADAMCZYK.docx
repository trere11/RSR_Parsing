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70" w:rsidRDefault="00027C70" w:rsidP="005B5ACF">
      <w:pPr>
        <w:spacing w:before="120" w:line="400" w:lineRule="exact"/>
        <w:rPr>
          <w:ins w:id="0" w:author="Tania DaSilva" w:date="2016-01-06T14:38:00Z"/>
          <w:rFonts w:ascii="Cambria" w:hAnsi="Cambria" w:cs="Gisha"/>
          <w:b/>
          <w:smallCaps/>
          <w:sz w:val="36"/>
          <w:szCs w:val="19"/>
        </w:rPr>
        <w:pPrChange w:id="1" w:author="Tania DaSilva" w:date="2016-01-07T12:28:00Z">
          <w:pPr>
            <w:spacing w:before="120" w:line="400" w:lineRule="exact"/>
            <w:jc w:val="center"/>
          </w:pPr>
        </w:pPrChange>
      </w:pPr>
      <w:bookmarkStart w:id="2" w:name="_GoBack"/>
      <w:bookmarkEnd w:id="2"/>
    </w:p>
    <w:p w:rsidR="00740F64" w:rsidRPr="001425DB" w:rsidRDefault="000176DE" w:rsidP="008F2B6F">
      <w:pPr>
        <w:spacing w:before="120" w:line="400" w:lineRule="exact"/>
        <w:jc w:val="center"/>
        <w:rPr>
          <w:rFonts w:ascii="Cambria" w:hAnsi="Cambria" w:cs="Gisha"/>
          <w:b/>
          <w:smallCaps/>
          <w:sz w:val="36"/>
          <w:szCs w:val="19"/>
        </w:rPr>
      </w:pPr>
      <w:r>
        <w:rPr>
          <w:rFonts w:ascii="Cambria" w:hAnsi="Cambria" w:cs="Gisha"/>
          <w:b/>
          <w:smallCaps/>
          <w:sz w:val="36"/>
          <w:szCs w:val="19"/>
        </w:rPr>
        <w:t>Business</w:t>
      </w:r>
      <w:r w:rsidR="00AF36B1" w:rsidRPr="001425DB">
        <w:rPr>
          <w:rFonts w:ascii="Cambria" w:hAnsi="Cambria" w:cs="Gisha"/>
          <w:b/>
          <w:smallCaps/>
          <w:sz w:val="36"/>
          <w:szCs w:val="19"/>
        </w:rPr>
        <w:t xml:space="preserve"> Management Executive</w:t>
      </w:r>
    </w:p>
    <w:p w:rsidR="00AD690B" w:rsidRPr="001425DB" w:rsidRDefault="00103748" w:rsidP="00801F1B">
      <w:pPr>
        <w:spacing w:after="80" w:line="240" w:lineRule="exact"/>
        <w:jc w:val="center"/>
        <w:rPr>
          <w:rFonts w:ascii="Cambria" w:hAnsi="Cambria" w:cs="Gisha"/>
          <w:sz w:val="20"/>
          <w:szCs w:val="21"/>
        </w:rPr>
      </w:pPr>
      <w:r>
        <w:rPr>
          <w:rFonts w:ascii="Cambria" w:hAnsi="Cambria" w:cs="Gisha"/>
          <w:sz w:val="20"/>
          <w:szCs w:val="21"/>
        </w:rPr>
        <w:t>Dynamic and i</w:t>
      </w:r>
      <w:r w:rsidR="00812A66" w:rsidRPr="001425DB">
        <w:rPr>
          <w:rFonts w:ascii="Cambria" w:hAnsi="Cambria" w:cs="Gisha"/>
          <w:sz w:val="20"/>
          <w:szCs w:val="21"/>
        </w:rPr>
        <w:t xml:space="preserve">nventive </w:t>
      </w:r>
      <w:r w:rsidR="000176DE">
        <w:rPr>
          <w:rFonts w:ascii="Cambria" w:hAnsi="Cambria" w:cs="Gisha"/>
          <w:sz w:val="20"/>
          <w:szCs w:val="21"/>
        </w:rPr>
        <w:t>Business</w:t>
      </w:r>
      <w:r w:rsidR="00812A66" w:rsidRPr="001425DB">
        <w:rPr>
          <w:rFonts w:ascii="Cambria" w:hAnsi="Cambria" w:cs="Gisha"/>
          <w:sz w:val="20"/>
          <w:szCs w:val="21"/>
        </w:rPr>
        <w:t xml:space="preserve"> Management Executive with </w:t>
      </w:r>
      <w:r w:rsidR="009E7E0D" w:rsidRPr="001425DB">
        <w:rPr>
          <w:rFonts w:ascii="Cambria" w:hAnsi="Cambria" w:cs="Gisha"/>
          <w:sz w:val="20"/>
          <w:szCs w:val="21"/>
        </w:rPr>
        <w:t>1</w:t>
      </w:r>
      <w:r w:rsidR="00FF4344">
        <w:rPr>
          <w:rFonts w:ascii="Cambria" w:hAnsi="Cambria" w:cs="Gisha"/>
          <w:sz w:val="20"/>
          <w:szCs w:val="21"/>
        </w:rPr>
        <w:t>2</w:t>
      </w:r>
      <w:r w:rsidR="00812A66" w:rsidRPr="001425DB">
        <w:rPr>
          <w:rFonts w:ascii="Cambria" w:hAnsi="Cambria" w:cs="Gisha"/>
          <w:sz w:val="20"/>
          <w:szCs w:val="21"/>
        </w:rPr>
        <w:t xml:space="preserve"> years of experience conceptualizing, developing, and imp</w:t>
      </w:r>
      <w:r w:rsidR="00CD0395">
        <w:rPr>
          <w:rFonts w:ascii="Cambria" w:hAnsi="Cambria" w:cs="Gisha"/>
          <w:sz w:val="20"/>
          <w:szCs w:val="21"/>
        </w:rPr>
        <w:t>lementing complex solutions to</w:t>
      </w:r>
      <w:r w:rsidR="00812A66" w:rsidRPr="001425DB">
        <w:rPr>
          <w:rFonts w:ascii="Cambria" w:hAnsi="Cambria" w:cs="Gisha"/>
          <w:sz w:val="20"/>
          <w:szCs w:val="21"/>
        </w:rPr>
        <w:t xml:space="preserve"> reduce costs, increase efficiency, and enhance productivity for organizations on a global scale. </w:t>
      </w:r>
      <w:r w:rsidR="00351967">
        <w:rPr>
          <w:rFonts w:ascii="Cambria" w:hAnsi="Cambria" w:cs="Gisha"/>
          <w:sz w:val="20"/>
          <w:szCs w:val="21"/>
        </w:rPr>
        <w:t>Hands on Manager leveraging</w:t>
      </w:r>
      <w:r w:rsidR="00351967" w:rsidRPr="001425DB">
        <w:rPr>
          <w:rFonts w:ascii="Cambria" w:hAnsi="Cambria" w:cs="Gisha"/>
          <w:sz w:val="20"/>
          <w:szCs w:val="21"/>
        </w:rPr>
        <w:t xml:space="preserve"> significant international experience and leadership</w:t>
      </w:r>
      <w:r w:rsidR="00351967">
        <w:rPr>
          <w:rFonts w:ascii="Cambria" w:hAnsi="Cambria" w:cs="Gisha"/>
          <w:sz w:val="20"/>
          <w:szCs w:val="21"/>
        </w:rPr>
        <w:t xml:space="preserve"> skills to guid</w:t>
      </w:r>
      <w:r w:rsidR="00637FCC">
        <w:rPr>
          <w:rFonts w:ascii="Cambria" w:hAnsi="Cambria" w:cs="Gisha"/>
          <w:sz w:val="20"/>
          <w:szCs w:val="21"/>
        </w:rPr>
        <w:t>e</w:t>
      </w:r>
      <w:r w:rsidR="00351967">
        <w:rPr>
          <w:rFonts w:ascii="Cambria" w:hAnsi="Cambria" w:cs="Gisha"/>
          <w:sz w:val="20"/>
          <w:szCs w:val="21"/>
        </w:rPr>
        <w:t>, mentor,</w:t>
      </w:r>
      <w:r w:rsidR="00351967" w:rsidRPr="001425DB">
        <w:rPr>
          <w:rFonts w:ascii="Cambria" w:hAnsi="Cambria" w:cs="Gisha"/>
          <w:sz w:val="20"/>
          <w:szCs w:val="21"/>
        </w:rPr>
        <w:t xml:space="preserve"> and empower top performing teams.</w:t>
      </w:r>
      <w:r w:rsidR="00351967">
        <w:rPr>
          <w:rFonts w:ascii="Cambria" w:hAnsi="Cambria" w:cs="Gisha"/>
          <w:sz w:val="20"/>
          <w:szCs w:val="21"/>
        </w:rPr>
        <w:t xml:space="preserve">  </w:t>
      </w:r>
      <w:r w:rsidRPr="001425DB">
        <w:rPr>
          <w:rFonts w:ascii="Cambria" w:hAnsi="Cambria" w:cs="Gisha"/>
          <w:sz w:val="20"/>
          <w:szCs w:val="21"/>
        </w:rPr>
        <w:t xml:space="preserve">Possess sharp financial and analytical acumen with demonstrated success in rapidly identifying and improving upon key areas of weakness </w:t>
      </w:r>
      <w:r w:rsidR="00637FCC">
        <w:rPr>
          <w:rFonts w:ascii="Cambria" w:hAnsi="Cambria" w:cs="Gisha"/>
          <w:sz w:val="20"/>
          <w:szCs w:val="21"/>
        </w:rPr>
        <w:t xml:space="preserve">and </w:t>
      </w:r>
      <w:r w:rsidRPr="001425DB">
        <w:rPr>
          <w:rFonts w:ascii="Cambria" w:hAnsi="Cambria" w:cs="Gisha"/>
          <w:sz w:val="20"/>
          <w:szCs w:val="21"/>
        </w:rPr>
        <w:t>maximum business impact</w:t>
      </w:r>
      <w:r>
        <w:rPr>
          <w:rFonts w:ascii="Cambria" w:hAnsi="Cambria" w:cs="Gisha"/>
          <w:sz w:val="20"/>
          <w:szCs w:val="21"/>
        </w:rPr>
        <w:t xml:space="preserve">.  </w:t>
      </w:r>
    </w:p>
    <w:p w:rsidR="000D6F7E" w:rsidRPr="00DD3FB1" w:rsidRDefault="000D6F7E" w:rsidP="000D6F7E">
      <w:pPr>
        <w:spacing w:before="80" w:after="80" w:line="230" w:lineRule="exact"/>
        <w:jc w:val="center"/>
        <w:rPr>
          <w:rFonts w:ascii="Cambria" w:hAnsi="Cambria" w:cs="Tahoma"/>
          <w:i/>
          <w:sz w:val="19"/>
          <w:szCs w:val="19"/>
        </w:rPr>
      </w:pPr>
      <w:r w:rsidRPr="00DD3FB1">
        <w:rPr>
          <w:rFonts w:ascii="Cambria" w:hAnsi="Cambria" w:cs="Tahoma"/>
          <w:i/>
          <w:sz w:val="19"/>
          <w:szCs w:val="19"/>
        </w:rPr>
        <w:t>Areas of Expertise:</w:t>
      </w:r>
    </w:p>
    <w:p w:rsidR="004C1A2B" w:rsidRDefault="004C1A2B" w:rsidP="008F2B6F">
      <w:pPr>
        <w:spacing w:before="40" w:after="40" w:line="240" w:lineRule="exact"/>
        <w:jc w:val="center"/>
        <w:rPr>
          <w:rFonts w:ascii="Cambria" w:hAnsi="Cambria" w:cs="Tahoma"/>
          <w:smallCaps/>
          <w:spacing w:val="1"/>
          <w:sz w:val="19"/>
          <w:szCs w:val="19"/>
        </w:rPr>
      </w:pPr>
      <w:r w:rsidRPr="000D6F7E">
        <w:rPr>
          <w:rFonts w:ascii="Cambria" w:hAnsi="Cambria" w:cs="Gisha"/>
          <w:smallCaps/>
          <w:sz w:val="20"/>
          <w:szCs w:val="19"/>
        </w:rPr>
        <w:t xml:space="preserve">Program &amp; Project Management </w:t>
      </w:r>
      <w:r w:rsidR="00B25C8B" w:rsidRPr="001425DB">
        <w:rPr>
          <w:rFonts w:ascii="Cambria" w:hAnsi="Cambria" w:cs="Gisha"/>
          <w:smallCaps/>
          <w:sz w:val="14"/>
          <w:szCs w:val="19"/>
        </w:rPr>
        <w:sym w:font="Wingdings" w:char="F0A7"/>
      </w:r>
      <w:r w:rsidR="00B25C8B" w:rsidRPr="001425DB">
        <w:rPr>
          <w:rFonts w:ascii="Cambria" w:hAnsi="Cambria" w:cs="Gisha"/>
          <w:smallCaps/>
          <w:sz w:val="14"/>
          <w:szCs w:val="19"/>
        </w:rPr>
        <w:t xml:space="preserve"> </w:t>
      </w:r>
      <w:r w:rsidR="000D6F7E">
        <w:rPr>
          <w:rFonts w:ascii="Cambria" w:hAnsi="Cambria" w:cs="Gisha"/>
          <w:smallCaps/>
          <w:sz w:val="20"/>
          <w:szCs w:val="19"/>
        </w:rPr>
        <w:t>Financial A</w:t>
      </w:r>
      <w:r w:rsidR="006B37FF" w:rsidRPr="001425DB">
        <w:rPr>
          <w:rFonts w:ascii="Cambria" w:hAnsi="Cambria" w:cs="Gisha"/>
          <w:smallCaps/>
          <w:sz w:val="20"/>
          <w:szCs w:val="19"/>
        </w:rPr>
        <w:t>ccountability</w:t>
      </w:r>
      <w:r w:rsidR="009D10FA" w:rsidRPr="001425DB">
        <w:rPr>
          <w:rFonts w:ascii="Cambria" w:hAnsi="Cambria" w:cs="Gisha"/>
          <w:smallCaps/>
          <w:sz w:val="20"/>
          <w:szCs w:val="19"/>
        </w:rPr>
        <w:t xml:space="preserve"> </w:t>
      </w:r>
      <w:r w:rsidR="009D10FA" w:rsidRPr="009D10FA">
        <w:rPr>
          <w:rFonts w:ascii="Cambria" w:hAnsi="Cambria" w:cs="Gisha"/>
          <w:smallCaps/>
          <w:sz w:val="14"/>
          <w:szCs w:val="19"/>
        </w:rPr>
        <w:sym w:font="Wingdings" w:char="F0A7"/>
      </w:r>
      <w:r w:rsidR="006B37FF" w:rsidRPr="001425DB">
        <w:rPr>
          <w:rFonts w:ascii="Cambria" w:hAnsi="Cambria" w:cs="Gisha"/>
          <w:smallCaps/>
          <w:sz w:val="20"/>
          <w:szCs w:val="19"/>
        </w:rPr>
        <w:t xml:space="preserve"> Strategic Planning</w:t>
      </w:r>
      <w:r w:rsidR="009D10FA" w:rsidRPr="001425DB">
        <w:rPr>
          <w:rFonts w:ascii="Cambria" w:hAnsi="Cambria" w:cs="Gisha"/>
          <w:smallCaps/>
          <w:sz w:val="20"/>
          <w:szCs w:val="19"/>
        </w:rPr>
        <w:t xml:space="preserve"> </w:t>
      </w:r>
      <w:r w:rsidR="009D10FA" w:rsidRPr="009D10FA">
        <w:rPr>
          <w:rFonts w:ascii="Cambria" w:hAnsi="Cambria" w:cs="Gisha"/>
          <w:smallCaps/>
          <w:sz w:val="14"/>
          <w:szCs w:val="19"/>
        </w:rPr>
        <w:sym w:font="Wingdings" w:char="F0A7"/>
      </w:r>
      <w:r w:rsidR="006B37FF" w:rsidRPr="001425DB">
        <w:rPr>
          <w:rFonts w:ascii="Cambria" w:hAnsi="Cambria" w:cs="Gisha"/>
          <w:smallCaps/>
          <w:sz w:val="20"/>
          <w:szCs w:val="19"/>
        </w:rPr>
        <w:t xml:space="preserve"> Government Accounting </w:t>
      </w:r>
      <w:r w:rsidR="009D10FA" w:rsidRPr="001425DB">
        <w:rPr>
          <w:rFonts w:ascii="Cambria" w:hAnsi="Cambria" w:cs="Gisha"/>
          <w:smallCaps/>
          <w:sz w:val="20"/>
          <w:szCs w:val="19"/>
        </w:rPr>
        <w:t xml:space="preserve">                              </w:t>
      </w:r>
      <w:r w:rsidR="006B37FF" w:rsidRPr="001425DB">
        <w:rPr>
          <w:rFonts w:ascii="Cambria" w:hAnsi="Cambria" w:cs="Gisha"/>
          <w:smallCaps/>
          <w:sz w:val="20"/>
          <w:szCs w:val="19"/>
        </w:rPr>
        <w:t>Regulator</w:t>
      </w:r>
      <w:r w:rsidR="009D10FA" w:rsidRPr="001425DB">
        <w:rPr>
          <w:rFonts w:ascii="Cambria" w:hAnsi="Cambria" w:cs="Gisha"/>
          <w:smallCaps/>
          <w:sz w:val="20"/>
          <w:szCs w:val="19"/>
        </w:rPr>
        <w:t>y</w:t>
      </w:r>
      <w:r w:rsidR="006B37FF" w:rsidRPr="001425DB">
        <w:rPr>
          <w:rFonts w:ascii="Cambria" w:hAnsi="Cambria" w:cs="Gisha"/>
          <w:smallCaps/>
          <w:sz w:val="20"/>
          <w:szCs w:val="19"/>
        </w:rPr>
        <w:t xml:space="preserve"> Compliance</w:t>
      </w:r>
      <w:r w:rsidR="009D10FA" w:rsidRPr="001425DB">
        <w:rPr>
          <w:rFonts w:ascii="Cambria" w:hAnsi="Cambria" w:cs="Gisha"/>
          <w:smallCaps/>
          <w:sz w:val="20"/>
          <w:szCs w:val="19"/>
        </w:rPr>
        <w:t xml:space="preserve"> </w:t>
      </w:r>
      <w:r w:rsidR="009D10FA" w:rsidRPr="009D10FA">
        <w:rPr>
          <w:rFonts w:ascii="Cambria" w:hAnsi="Cambria" w:cs="Gisha"/>
          <w:smallCaps/>
          <w:sz w:val="14"/>
          <w:szCs w:val="19"/>
        </w:rPr>
        <w:sym w:font="Wingdings" w:char="F0A7"/>
      </w:r>
      <w:r w:rsidR="006B37FF" w:rsidRPr="001425DB">
        <w:rPr>
          <w:rFonts w:ascii="Cambria" w:hAnsi="Cambria" w:cs="Gisha"/>
          <w:smallCaps/>
          <w:sz w:val="20"/>
          <w:szCs w:val="19"/>
        </w:rPr>
        <w:t xml:space="preserve"> Process Improvement</w:t>
      </w:r>
      <w:r w:rsidR="009D10FA" w:rsidRPr="001425DB">
        <w:rPr>
          <w:rFonts w:ascii="Cambria" w:hAnsi="Cambria" w:cs="Gisha"/>
          <w:smallCaps/>
          <w:sz w:val="20"/>
          <w:szCs w:val="19"/>
        </w:rPr>
        <w:t xml:space="preserve"> </w:t>
      </w:r>
      <w:r w:rsidR="009D10FA" w:rsidRPr="009D10FA">
        <w:rPr>
          <w:rFonts w:ascii="Cambria" w:hAnsi="Cambria" w:cs="Gisha"/>
          <w:smallCaps/>
          <w:sz w:val="14"/>
          <w:szCs w:val="19"/>
        </w:rPr>
        <w:sym w:font="Wingdings" w:char="F0A7"/>
      </w:r>
      <w:r w:rsidR="006B37FF" w:rsidRPr="001425DB">
        <w:rPr>
          <w:rFonts w:ascii="Cambria" w:hAnsi="Cambria" w:cs="Gisha"/>
          <w:smallCaps/>
          <w:sz w:val="20"/>
          <w:szCs w:val="19"/>
        </w:rPr>
        <w:t xml:space="preserve"> Change Management</w:t>
      </w:r>
      <w:r w:rsidR="009D10FA" w:rsidRPr="001425DB">
        <w:rPr>
          <w:rFonts w:ascii="Cambria" w:hAnsi="Cambria" w:cs="Gisha"/>
          <w:smallCaps/>
          <w:sz w:val="20"/>
          <w:szCs w:val="19"/>
        </w:rPr>
        <w:t xml:space="preserve"> </w:t>
      </w:r>
      <w:r w:rsidR="009D10FA" w:rsidRPr="009D10FA">
        <w:rPr>
          <w:rFonts w:ascii="Cambria" w:hAnsi="Cambria" w:cs="Gisha"/>
          <w:smallCaps/>
          <w:sz w:val="14"/>
          <w:szCs w:val="19"/>
        </w:rPr>
        <w:sym w:font="Wingdings" w:char="F0A7"/>
      </w:r>
      <w:r w:rsidR="009D10FA" w:rsidRPr="001425DB">
        <w:rPr>
          <w:rFonts w:ascii="Cambria" w:hAnsi="Cambria" w:cs="Gisha"/>
          <w:smallCaps/>
          <w:sz w:val="20"/>
          <w:szCs w:val="19"/>
        </w:rPr>
        <w:t xml:space="preserve"> </w:t>
      </w:r>
      <w:r w:rsidRPr="00C85BB6">
        <w:rPr>
          <w:rFonts w:ascii="Cambria" w:hAnsi="Cambria" w:cs="Gisha"/>
          <w:smallCaps/>
          <w:sz w:val="20"/>
          <w:szCs w:val="19"/>
        </w:rPr>
        <w:t>Executive Presentations</w:t>
      </w:r>
      <w:r>
        <w:rPr>
          <w:rFonts w:ascii="Cambria" w:hAnsi="Cambria" w:cs="Tahoma"/>
          <w:smallCaps/>
          <w:spacing w:val="1"/>
          <w:sz w:val="19"/>
          <w:szCs w:val="19"/>
        </w:rPr>
        <w:t xml:space="preserve"> </w:t>
      </w:r>
    </w:p>
    <w:p w:rsidR="00BE3A44" w:rsidRPr="001425DB" w:rsidRDefault="00BC4BB0" w:rsidP="008F2B6F">
      <w:pPr>
        <w:spacing w:before="40" w:after="40" w:line="240" w:lineRule="exact"/>
        <w:jc w:val="center"/>
        <w:rPr>
          <w:rFonts w:ascii="Cambria" w:hAnsi="Cambria" w:cs="Gisha"/>
          <w:smallCaps/>
          <w:sz w:val="20"/>
          <w:szCs w:val="19"/>
        </w:rPr>
      </w:pPr>
      <w:r>
        <w:rPr>
          <w:rFonts w:ascii="Cambria" w:hAnsi="Cambria" w:cs="Gisha"/>
          <w:smallCaps/>
          <w:sz w:val="20"/>
          <w:szCs w:val="19"/>
        </w:rPr>
        <w:t xml:space="preserve">FP&amp;A </w:t>
      </w:r>
      <w:r w:rsidRPr="009D10FA">
        <w:rPr>
          <w:rFonts w:ascii="Cambria" w:hAnsi="Cambria" w:cs="Gisha"/>
          <w:smallCaps/>
          <w:sz w:val="14"/>
          <w:szCs w:val="19"/>
        </w:rPr>
        <w:sym w:font="Wingdings" w:char="F0A7"/>
      </w:r>
      <w:r>
        <w:rPr>
          <w:rFonts w:ascii="Cambria" w:hAnsi="Cambria" w:cs="Gisha"/>
          <w:smallCaps/>
          <w:sz w:val="14"/>
          <w:szCs w:val="19"/>
        </w:rPr>
        <w:t xml:space="preserve"> </w:t>
      </w:r>
      <w:r w:rsidR="009D10FA" w:rsidRPr="001425DB">
        <w:rPr>
          <w:rFonts w:ascii="Cambria" w:hAnsi="Cambria" w:cs="Gisha"/>
          <w:smallCaps/>
          <w:sz w:val="20"/>
          <w:szCs w:val="19"/>
        </w:rPr>
        <w:t xml:space="preserve">M&amp;A Due Diligence </w:t>
      </w:r>
      <w:r w:rsidR="009D10FA" w:rsidRPr="009D10FA">
        <w:rPr>
          <w:rFonts w:ascii="Cambria" w:hAnsi="Cambria" w:cs="Gisha"/>
          <w:smallCaps/>
          <w:sz w:val="14"/>
          <w:szCs w:val="19"/>
        </w:rPr>
        <w:sym w:font="Wingdings" w:char="F0A7"/>
      </w:r>
      <w:r w:rsidR="009D10FA">
        <w:rPr>
          <w:rFonts w:ascii="Cambria" w:hAnsi="Cambria" w:cs="Gisha"/>
          <w:smallCaps/>
          <w:sz w:val="14"/>
          <w:szCs w:val="19"/>
        </w:rPr>
        <w:t xml:space="preserve"> </w:t>
      </w:r>
      <w:r w:rsidR="002E43B4">
        <w:rPr>
          <w:rFonts w:ascii="Cambria" w:hAnsi="Cambria" w:cs="Gisha"/>
          <w:smallCaps/>
          <w:sz w:val="20"/>
          <w:szCs w:val="19"/>
        </w:rPr>
        <w:t>Pricing</w:t>
      </w:r>
      <w:r w:rsidR="009D10FA" w:rsidRPr="001425DB">
        <w:rPr>
          <w:rFonts w:ascii="Cambria" w:hAnsi="Cambria" w:cs="Gisha"/>
          <w:smallCaps/>
          <w:sz w:val="20"/>
          <w:szCs w:val="19"/>
        </w:rPr>
        <w:t xml:space="preserve"> </w:t>
      </w:r>
      <w:r w:rsidR="009D10FA" w:rsidRPr="009D10FA">
        <w:rPr>
          <w:rFonts w:ascii="Cambria" w:hAnsi="Cambria" w:cs="Gisha"/>
          <w:smallCaps/>
          <w:sz w:val="14"/>
          <w:szCs w:val="19"/>
        </w:rPr>
        <w:sym w:font="Wingdings" w:char="F0A7"/>
      </w:r>
      <w:r w:rsidR="009D10FA" w:rsidRPr="001425DB">
        <w:rPr>
          <w:rFonts w:ascii="Cambria" w:hAnsi="Cambria" w:cs="Gisha"/>
          <w:smallCaps/>
          <w:sz w:val="20"/>
          <w:szCs w:val="19"/>
        </w:rPr>
        <w:t xml:space="preserve"> </w:t>
      </w:r>
      <w:r w:rsidR="000D6F7E" w:rsidRPr="000D6F7E">
        <w:rPr>
          <w:rFonts w:ascii="Cambria" w:hAnsi="Cambria" w:cs="Gisha"/>
          <w:smallCaps/>
          <w:sz w:val="20"/>
          <w:szCs w:val="19"/>
        </w:rPr>
        <w:t>Major Program Start Ups</w:t>
      </w:r>
      <w:r w:rsidR="000D6F7E">
        <w:rPr>
          <w:rFonts w:ascii="Cambria" w:hAnsi="Cambria" w:cs="Tahoma"/>
          <w:smallCaps/>
          <w:spacing w:val="1"/>
          <w:sz w:val="19"/>
          <w:szCs w:val="19"/>
        </w:rPr>
        <w:t xml:space="preserve"> </w:t>
      </w:r>
      <w:r w:rsidR="009D10FA" w:rsidRPr="009D10FA">
        <w:rPr>
          <w:rFonts w:ascii="Cambria" w:hAnsi="Cambria" w:cs="Gisha"/>
          <w:smallCaps/>
          <w:sz w:val="14"/>
          <w:szCs w:val="19"/>
        </w:rPr>
        <w:sym w:font="Wingdings" w:char="F0A7"/>
      </w:r>
      <w:r w:rsidR="009D10FA" w:rsidRPr="001425DB">
        <w:rPr>
          <w:rFonts w:ascii="Cambria" w:hAnsi="Cambria" w:cs="Gisha"/>
          <w:smallCaps/>
          <w:sz w:val="20"/>
          <w:szCs w:val="19"/>
        </w:rPr>
        <w:t xml:space="preserve"> Global Operations</w:t>
      </w:r>
    </w:p>
    <w:p w:rsidR="00D565AF" w:rsidRPr="002C4D6B" w:rsidRDefault="00D565AF" w:rsidP="00D565AF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jc w:val="center"/>
        <w:rPr>
          <w:rFonts w:ascii="Cambria" w:hAnsi="Cambria" w:cs="Gisha"/>
          <w:b/>
          <w:smallCaps/>
          <w:sz w:val="23"/>
          <w:szCs w:val="23"/>
        </w:rPr>
      </w:pPr>
      <w:r>
        <w:rPr>
          <w:rFonts w:ascii="Cambria" w:hAnsi="Cambria" w:cs="Gisha"/>
          <w:b/>
          <w:smallCaps/>
          <w:sz w:val="23"/>
          <w:szCs w:val="23"/>
        </w:rPr>
        <w:t>Professional Experience</w:t>
      </w:r>
    </w:p>
    <w:p w:rsidR="004E657F" w:rsidRPr="00D565AF" w:rsidRDefault="006366CB" w:rsidP="004E657F">
      <w:pPr>
        <w:tabs>
          <w:tab w:val="right" w:pos="10170"/>
        </w:tabs>
        <w:spacing w:line="320" w:lineRule="exact"/>
        <w:rPr>
          <w:rFonts w:ascii="Cambria" w:hAnsi="Cambria" w:cs="Gisha"/>
          <w:b/>
          <w:sz w:val="23"/>
          <w:szCs w:val="23"/>
        </w:rPr>
      </w:pPr>
      <w:r w:rsidRPr="00D565AF">
        <w:rPr>
          <w:rFonts w:ascii="Cambria" w:hAnsi="Cambria" w:cs="Gisha"/>
          <w:b/>
          <w:i/>
          <w:smallCaps/>
          <w:sz w:val="23"/>
          <w:szCs w:val="23"/>
        </w:rPr>
        <w:t xml:space="preserve">PAE Government Services </w:t>
      </w:r>
      <w:r w:rsidR="001317DE" w:rsidRPr="00D565AF">
        <w:rPr>
          <w:rFonts w:ascii="Cambria" w:hAnsi="Cambria" w:cs="Gisha"/>
          <w:b/>
          <w:i/>
          <w:smallCaps/>
          <w:sz w:val="23"/>
          <w:szCs w:val="23"/>
        </w:rPr>
        <w:t>Inc. /</w:t>
      </w:r>
      <w:r w:rsidRPr="00D565AF">
        <w:rPr>
          <w:rFonts w:ascii="Cambria" w:hAnsi="Cambria" w:cs="Gisha"/>
          <w:b/>
          <w:i/>
          <w:smallCaps/>
          <w:sz w:val="23"/>
          <w:szCs w:val="23"/>
        </w:rPr>
        <w:t xml:space="preserve"> Lockheed Martin Co. </w:t>
      </w:r>
      <w:r w:rsidR="004E657F" w:rsidRPr="00D565AF">
        <w:rPr>
          <w:rFonts w:ascii="Cambria" w:hAnsi="Cambria" w:cs="Gisha"/>
          <w:b/>
          <w:sz w:val="23"/>
          <w:szCs w:val="23"/>
        </w:rPr>
        <w:t xml:space="preserve">– </w:t>
      </w:r>
      <w:r w:rsidR="000D6F7E" w:rsidRPr="00D565AF">
        <w:rPr>
          <w:rFonts w:ascii="Cambria" w:hAnsi="Cambria" w:cs="Gisha"/>
          <w:b/>
          <w:sz w:val="23"/>
          <w:szCs w:val="23"/>
        </w:rPr>
        <w:t>Arlington</w:t>
      </w:r>
      <w:r w:rsidR="004E657F" w:rsidRPr="00D565AF">
        <w:rPr>
          <w:rFonts w:ascii="Cambria" w:hAnsi="Cambria" w:cs="Gisha"/>
          <w:b/>
          <w:sz w:val="23"/>
          <w:szCs w:val="23"/>
        </w:rPr>
        <w:t>, VA</w:t>
      </w:r>
      <w:r w:rsidR="004E657F" w:rsidRPr="00D565AF">
        <w:rPr>
          <w:rFonts w:ascii="Cambria" w:hAnsi="Cambria" w:cs="Gisha"/>
          <w:b/>
          <w:sz w:val="23"/>
          <w:szCs w:val="23"/>
        </w:rPr>
        <w:tab/>
        <w:t>20</w:t>
      </w:r>
      <w:r w:rsidRPr="00D565AF">
        <w:rPr>
          <w:rFonts w:ascii="Cambria" w:hAnsi="Cambria" w:cs="Gisha"/>
          <w:b/>
          <w:sz w:val="23"/>
          <w:szCs w:val="23"/>
        </w:rPr>
        <w:t>06</w:t>
      </w:r>
      <w:r w:rsidR="004E657F" w:rsidRPr="00D565AF">
        <w:rPr>
          <w:rFonts w:ascii="Cambria" w:hAnsi="Cambria" w:cs="Gisha"/>
          <w:b/>
          <w:sz w:val="23"/>
          <w:szCs w:val="23"/>
        </w:rPr>
        <w:t xml:space="preserve"> to Present</w:t>
      </w:r>
    </w:p>
    <w:p w:rsidR="004E657F" w:rsidRPr="001425DB" w:rsidRDefault="004E657F" w:rsidP="004E657F">
      <w:pPr>
        <w:spacing w:line="240" w:lineRule="exact"/>
        <w:jc w:val="both"/>
        <w:rPr>
          <w:rFonts w:ascii="Cambria" w:hAnsi="Cambria" w:cs="Gisha"/>
          <w:i/>
          <w:sz w:val="20"/>
          <w:szCs w:val="19"/>
        </w:rPr>
      </w:pPr>
      <w:r w:rsidRPr="001425DB">
        <w:rPr>
          <w:rFonts w:ascii="Cambria" w:hAnsi="Cambria" w:cs="Gisha"/>
          <w:i/>
          <w:sz w:val="20"/>
          <w:szCs w:val="19"/>
        </w:rPr>
        <w:t xml:space="preserve">Government contractors providing </w:t>
      </w:r>
      <w:r w:rsidR="00A6267C">
        <w:rPr>
          <w:rFonts w:ascii="Cambria" w:hAnsi="Cambria" w:cs="Gisha"/>
          <w:i/>
          <w:sz w:val="20"/>
          <w:szCs w:val="19"/>
        </w:rPr>
        <w:t>full spectrum security and operational support to the defense and intelligence community and other governme</w:t>
      </w:r>
      <w:r w:rsidR="006366CB">
        <w:rPr>
          <w:rFonts w:ascii="Cambria" w:hAnsi="Cambria" w:cs="Gisha"/>
          <w:i/>
          <w:sz w:val="20"/>
          <w:szCs w:val="19"/>
        </w:rPr>
        <w:t xml:space="preserve">nt agencies of the United States. </w:t>
      </w:r>
      <w:r w:rsidR="006366CB">
        <w:rPr>
          <w:rFonts w:ascii="Cambria" w:hAnsi="Cambria" w:cs="Tahoma"/>
          <w:i/>
          <w:spacing w:val="-4"/>
          <w:sz w:val="20"/>
          <w:szCs w:val="20"/>
        </w:rPr>
        <w:t>(</w:t>
      </w:r>
      <w:r w:rsidR="003404ED">
        <w:rPr>
          <w:rFonts w:ascii="Cambria" w:hAnsi="Cambria" w:cs="Tahoma"/>
          <w:i/>
          <w:spacing w:val="-4"/>
          <w:sz w:val="20"/>
          <w:szCs w:val="20"/>
        </w:rPr>
        <w:t xml:space="preserve">PAE </w:t>
      </w:r>
      <w:r w:rsidR="006366CB">
        <w:rPr>
          <w:rFonts w:ascii="Cambria" w:hAnsi="Cambria" w:cs="Tahoma"/>
          <w:i/>
          <w:spacing w:val="-4"/>
          <w:sz w:val="20"/>
          <w:szCs w:val="20"/>
        </w:rPr>
        <w:t>Former Lockheed Martin company.)</w:t>
      </w:r>
    </w:p>
    <w:p w:rsidR="002C4D6B" w:rsidRPr="002C4D6B" w:rsidRDefault="002C4D6B" w:rsidP="002C4D6B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rPr>
          <w:rFonts w:ascii="Cambria" w:hAnsi="Cambria" w:cs="Gisha"/>
          <w:b/>
          <w:smallCaps/>
          <w:sz w:val="23"/>
          <w:szCs w:val="23"/>
        </w:rPr>
      </w:pPr>
      <w:r>
        <w:rPr>
          <w:rFonts w:ascii="Cambria" w:hAnsi="Cambria" w:cs="Gisha"/>
          <w:b/>
          <w:smallCaps/>
          <w:sz w:val="23"/>
          <w:szCs w:val="23"/>
        </w:rPr>
        <w:t xml:space="preserve">Sr. </w:t>
      </w:r>
      <w:r w:rsidRPr="002C4D6B">
        <w:rPr>
          <w:rFonts w:ascii="Cambria" w:hAnsi="Cambria" w:cs="Gisha"/>
          <w:b/>
          <w:smallCaps/>
          <w:sz w:val="23"/>
          <w:szCs w:val="23"/>
        </w:rPr>
        <w:t>Business Operations Manager</w:t>
      </w:r>
      <w:r>
        <w:rPr>
          <w:rFonts w:ascii="Cambria" w:hAnsi="Cambria" w:cs="Gisha"/>
          <w:b/>
          <w:smallCaps/>
          <w:sz w:val="23"/>
          <w:szCs w:val="23"/>
        </w:rPr>
        <w:t>/Program Manager</w:t>
      </w:r>
      <w:r w:rsidR="005C6776">
        <w:rPr>
          <w:rFonts w:ascii="Cambria" w:hAnsi="Cambria" w:cs="Gisha"/>
          <w:b/>
          <w:smallCaps/>
          <w:sz w:val="23"/>
          <w:szCs w:val="23"/>
        </w:rPr>
        <w:t xml:space="preserve">                                                                                 </w:t>
      </w:r>
      <w:r w:rsidR="00906C65" w:rsidRPr="002C4D6B">
        <w:rPr>
          <w:rFonts w:ascii="Cambria" w:hAnsi="Cambria" w:cs="Gisha"/>
          <w:b/>
          <w:smallCaps/>
          <w:sz w:val="23"/>
          <w:szCs w:val="23"/>
        </w:rPr>
        <w:t>20</w:t>
      </w:r>
      <w:r w:rsidR="00906C65">
        <w:rPr>
          <w:rFonts w:ascii="Cambria" w:hAnsi="Cambria" w:cs="Gisha"/>
          <w:b/>
          <w:smallCaps/>
          <w:sz w:val="23"/>
          <w:szCs w:val="23"/>
        </w:rPr>
        <w:t>13</w:t>
      </w:r>
      <w:r w:rsidR="00906C65" w:rsidRPr="002C4D6B">
        <w:rPr>
          <w:rFonts w:ascii="Cambria" w:hAnsi="Cambria" w:cs="Gisha"/>
          <w:b/>
          <w:smallCaps/>
          <w:sz w:val="23"/>
          <w:szCs w:val="23"/>
        </w:rPr>
        <w:t xml:space="preserve"> </w:t>
      </w:r>
      <w:r w:rsidRPr="002C4D6B">
        <w:rPr>
          <w:rFonts w:ascii="Cambria" w:hAnsi="Cambria" w:cs="Gisha"/>
          <w:b/>
          <w:smallCaps/>
          <w:sz w:val="23"/>
          <w:szCs w:val="23"/>
        </w:rPr>
        <w:t xml:space="preserve">to </w:t>
      </w:r>
      <w:r>
        <w:rPr>
          <w:rFonts w:ascii="Cambria" w:hAnsi="Cambria" w:cs="Gisha"/>
          <w:b/>
          <w:smallCaps/>
          <w:sz w:val="23"/>
          <w:szCs w:val="23"/>
        </w:rPr>
        <w:t>Present</w:t>
      </w:r>
    </w:p>
    <w:p w:rsidR="00074E31" w:rsidRPr="00074E31" w:rsidRDefault="00F931AD" w:rsidP="004A2A78">
      <w:p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>
        <w:rPr>
          <w:rFonts w:ascii="Cambria" w:hAnsi="Cambria" w:cs="Gisha"/>
          <w:spacing w:val="-3"/>
          <w:sz w:val="20"/>
          <w:szCs w:val="20"/>
        </w:rPr>
        <w:t xml:space="preserve">Direct report to </w:t>
      </w:r>
      <w:r w:rsidR="00A37AA3">
        <w:rPr>
          <w:rFonts w:ascii="Cambria" w:hAnsi="Cambria" w:cs="Gisha"/>
          <w:spacing w:val="-3"/>
          <w:sz w:val="20"/>
          <w:szCs w:val="20"/>
        </w:rPr>
        <w:t>EVP and GSLO, CFO</w:t>
      </w:r>
      <w:r w:rsidR="00074E31">
        <w:rPr>
          <w:rFonts w:ascii="Cambria" w:hAnsi="Cambria" w:cs="Gisha"/>
          <w:spacing w:val="-3"/>
          <w:sz w:val="20"/>
          <w:szCs w:val="20"/>
        </w:rPr>
        <w:t>.</w:t>
      </w:r>
      <w:r>
        <w:rPr>
          <w:rFonts w:ascii="Cambria" w:hAnsi="Cambria" w:cs="Gisha"/>
          <w:spacing w:val="-3"/>
          <w:sz w:val="20"/>
          <w:szCs w:val="20"/>
        </w:rPr>
        <w:t xml:space="preserve"> </w:t>
      </w:r>
      <w:r w:rsidR="00A37AA3">
        <w:rPr>
          <w:rFonts w:ascii="Cambria" w:hAnsi="Cambria" w:cs="Gisha"/>
          <w:spacing w:val="-3"/>
          <w:sz w:val="20"/>
          <w:szCs w:val="20"/>
        </w:rPr>
        <w:t xml:space="preserve"> </w:t>
      </w:r>
      <w:r w:rsidR="00A37AA3">
        <w:rPr>
          <w:rFonts w:ascii="Cambria" w:hAnsi="Cambria" w:cs="Tahoma"/>
          <w:sz w:val="20"/>
          <w:szCs w:val="19"/>
        </w:rPr>
        <w:t>Senior Business Manager and k</w:t>
      </w:r>
      <w:r w:rsidR="0012160D">
        <w:rPr>
          <w:rFonts w:ascii="Cambria" w:hAnsi="Cambria" w:cs="Tahoma"/>
          <w:sz w:val="20"/>
          <w:szCs w:val="19"/>
        </w:rPr>
        <w:t>ey leader in a $2B</w:t>
      </w:r>
      <w:r w:rsidR="00A37AA3">
        <w:rPr>
          <w:rFonts w:ascii="Cambria" w:hAnsi="Cambria" w:cs="Tahoma"/>
          <w:sz w:val="20"/>
          <w:szCs w:val="19"/>
        </w:rPr>
        <w:t xml:space="preserve"> corporate restructuring </w:t>
      </w:r>
      <w:r w:rsidR="004F494C">
        <w:rPr>
          <w:rFonts w:ascii="Cambria" w:hAnsi="Cambria" w:cs="Tahoma"/>
          <w:sz w:val="20"/>
          <w:szCs w:val="19"/>
        </w:rPr>
        <w:t>following major</w:t>
      </w:r>
      <w:r w:rsidR="00A37AA3">
        <w:rPr>
          <w:rFonts w:ascii="Cambria" w:hAnsi="Cambria" w:cs="Tahoma"/>
          <w:sz w:val="20"/>
          <w:szCs w:val="19"/>
        </w:rPr>
        <w:t xml:space="preserve"> acquisition; </w:t>
      </w:r>
      <w:r w:rsidR="00637FCC">
        <w:rPr>
          <w:rFonts w:ascii="Cambria" w:hAnsi="Cambria" w:cs="Tahoma"/>
          <w:sz w:val="20"/>
          <w:szCs w:val="19"/>
        </w:rPr>
        <w:t xml:space="preserve">successful </w:t>
      </w:r>
      <w:r w:rsidR="00A37AA3">
        <w:rPr>
          <w:rFonts w:ascii="Cambria" w:hAnsi="Cambria" w:cs="Tahoma"/>
          <w:sz w:val="20"/>
          <w:szCs w:val="19"/>
        </w:rPr>
        <w:t xml:space="preserve">execution of several key </w:t>
      </w:r>
      <w:r w:rsidR="0026389A">
        <w:rPr>
          <w:rFonts w:ascii="Cambria" w:hAnsi="Cambria" w:cs="Tahoma"/>
          <w:sz w:val="20"/>
          <w:szCs w:val="19"/>
        </w:rPr>
        <w:t>initiatives at</w:t>
      </w:r>
      <w:r w:rsidR="00637FCC">
        <w:rPr>
          <w:rFonts w:ascii="Cambria" w:hAnsi="Cambria" w:cs="Tahoma"/>
          <w:sz w:val="20"/>
          <w:szCs w:val="19"/>
        </w:rPr>
        <w:t xml:space="preserve"> </w:t>
      </w:r>
      <w:r w:rsidR="00A37AA3">
        <w:rPr>
          <w:rFonts w:ascii="Cambria" w:hAnsi="Cambria" w:cs="Tahoma"/>
          <w:sz w:val="20"/>
          <w:szCs w:val="19"/>
        </w:rPr>
        <w:t>corporate and program level</w:t>
      </w:r>
      <w:r w:rsidR="003C0990">
        <w:rPr>
          <w:rFonts w:ascii="Cambria" w:hAnsi="Cambria" w:cs="Tahoma"/>
          <w:sz w:val="20"/>
          <w:szCs w:val="19"/>
        </w:rPr>
        <w:t>s</w:t>
      </w:r>
      <w:r w:rsidR="00A37AA3">
        <w:rPr>
          <w:rFonts w:ascii="Cambria" w:hAnsi="Cambria" w:cs="Tahoma"/>
          <w:sz w:val="20"/>
          <w:szCs w:val="19"/>
        </w:rPr>
        <w:t xml:space="preserve">. Oversee all </w:t>
      </w:r>
      <w:r w:rsidR="003024CB">
        <w:rPr>
          <w:rFonts w:ascii="Cambria" w:hAnsi="Cambria" w:cs="Tahoma"/>
          <w:sz w:val="20"/>
          <w:szCs w:val="19"/>
        </w:rPr>
        <w:t xml:space="preserve">financial </w:t>
      </w:r>
      <w:r w:rsidR="00A37AA3">
        <w:rPr>
          <w:rFonts w:ascii="Cambria" w:hAnsi="Cambria" w:cs="Tahoma"/>
          <w:sz w:val="20"/>
          <w:szCs w:val="19"/>
        </w:rPr>
        <w:t>business operation initiative</w:t>
      </w:r>
      <w:r w:rsidR="00637FCC">
        <w:rPr>
          <w:rFonts w:ascii="Cambria" w:hAnsi="Cambria" w:cs="Tahoma"/>
          <w:sz w:val="20"/>
          <w:szCs w:val="19"/>
        </w:rPr>
        <w:t>s</w:t>
      </w:r>
      <w:r w:rsidR="00A37AA3">
        <w:rPr>
          <w:rFonts w:ascii="Cambria" w:hAnsi="Cambria" w:cs="Tahoma"/>
          <w:sz w:val="20"/>
          <w:szCs w:val="19"/>
        </w:rPr>
        <w:t xml:space="preserve"> </w:t>
      </w:r>
      <w:r w:rsidR="002649C6">
        <w:rPr>
          <w:rFonts w:ascii="Cambria" w:hAnsi="Cambria" w:cs="Tahoma"/>
          <w:sz w:val="20"/>
          <w:szCs w:val="19"/>
        </w:rPr>
        <w:t>of a</w:t>
      </w:r>
      <w:r w:rsidR="008D1418">
        <w:rPr>
          <w:rFonts w:ascii="Cambria" w:hAnsi="Cambria" w:cs="Tahoma"/>
          <w:sz w:val="20"/>
          <w:szCs w:val="19"/>
        </w:rPr>
        <w:t xml:space="preserve"> </w:t>
      </w:r>
      <w:r w:rsidR="0012160D">
        <w:rPr>
          <w:rFonts w:ascii="Cambria" w:hAnsi="Cambria" w:cs="Tahoma"/>
          <w:sz w:val="20"/>
          <w:szCs w:val="19"/>
        </w:rPr>
        <w:t>nine</w:t>
      </w:r>
      <w:r w:rsidR="00A37AA3">
        <w:rPr>
          <w:rFonts w:ascii="Cambria" w:hAnsi="Cambria" w:cs="Tahoma"/>
          <w:sz w:val="20"/>
          <w:szCs w:val="19"/>
        </w:rPr>
        <w:t xml:space="preserve"> programs</w:t>
      </w:r>
      <w:r w:rsidR="008D1418">
        <w:rPr>
          <w:rFonts w:ascii="Cambria" w:hAnsi="Cambria" w:cs="Tahoma"/>
          <w:sz w:val="20"/>
          <w:szCs w:val="19"/>
        </w:rPr>
        <w:t xml:space="preserve"> directorate</w:t>
      </w:r>
      <w:r w:rsidR="00A37AA3">
        <w:rPr>
          <w:rFonts w:ascii="Cambria" w:hAnsi="Cambria" w:cs="Tahoma"/>
          <w:sz w:val="20"/>
          <w:szCs w:val="19"/>
        </w:rPr>
        <w:t xml:space="preserve"> and </w:t>
      </w:r>
      <w:r w:rsidR="0012160D">
        <w:rPr>
          <w:rFonts w:ascii="Cambria" w:hAnsi="Cambria" w:cs="Tahoma"/>
          <w:sz w:val="20"/>
          <w:szCs w:val="19"/>
        </w:rPr>
        <w:t>10</w:t>
      </w:r>
      <w:r w:rsidR="00A37AA3">
        <w:rPr>
          <w:rFonts w:ascii="Cambria" w:hAnsi="Cambria" w:cs="Tahoma"/>
          <w:sz w:val="20"/>
          <w:szCs w:val="19"/>
        </w:rPr>
        <w:t xml:space="preserve"> Finance/Accounting personnel focused on providing infrastructure services support to </w:t>
      </w:r>
      <w:proofErr w:type="spellStart"/>
      <w:r w:rsidR="0012160D">
        <w:rPr>
          <w:rFonts w:ascii="Cambria" w:hAnsi="Cambria" w:cs="Tahoma"/>
          <w:sz w:val="20"/>
          <w:szCs w:val="19"/>
        </w:rPr>
        <w:t>DoS</w:t>
      </w:r>
      <w:proofErr w:type="spellEnd"/>
      <w:r w:rsidR="0012160D">
        <w:rPr>
          <w:rFonts w:ascii="Cambria" w:hAnsi="Cambria" w:cs="Tahoma"/>
          <w:sz w:val="20"/>
          <w:szCs w:val="19"/>
        </w:rPr>
        <w:t>,</w:t>
      </w:r>
      <w:r w:rsidR="0047704E">
        <w:rPr>
          <w:rFonts w:ascii="Cambria" w:hAnsi="Cambria" w:cs="Tahoma"/>
          <w:sz w:val="20"/>
          <w:szCs w:val="19"/>
        </w:rPr>
        <w:t xml:space="preserve"> </w:t>
      </w:r>
      <w:proofErr w:type="gramStart"/>
      <w:r w:rsidR="0047704E">
        <w:rPr>
          <w:rFonts w:ascii="Cambria" w:hAnsi="Cambria" w:cs="Tahoma"/>
          <w:sz w:val="20"/>
          <w:szCs w:val="19"/>
        </w:rPr>
        <w:t>DoD</w:t>
      </w:r>
      <w:proofErr w:type="gramEnd"/>
      <w:r w:rsidR="0047704E">
        <w:rPr>
          <w:rFonts w:ascii="Cambria" w:hAnsi="Cambria" w:cs="Tahoma"/>
          <w:sz w:val="20"/>
          <w:szCs w:val="19"/>
        </w:rPr>
        <w:t>,</w:t>
      </w:r>
      <w:r w:rsidR="00A37AA3">
        <w:rPr>
          <w:rFonts w:ascii="Cambria" w:hAnsi="Cambria" w:cs="Tahoma"/>
          <w:sz w:val="20"/>
          <w:szCs w:val="19"/>
        </w:rPr>
        <w:t xml:space="preserve"> </w:t>
      </w:r>
      <w:r w:rsidR="0012160D">
        <w:rPr>
          <w:rFonts w:ascii="Cambria" w:hAnsi="Cambria" w:cs="Tahoma"/>
          <w:sz w:val="20"/>
          <w:szCs w:val="19"/>
        </w:rPr>
        <w:t>German FG, IAP and LM</w:t>
      </w:r>
      <w:r w:rsidR="00A37AA3">
        <w:rPr>
          <w:rFonts w:ascii="Cambria" w:hAnsi="Cambria" w:cs="Tahoma"/>
          <w:sz w:val="20"/>
          <w:szCs w:val="19"/>
        </w:rPr>
        <w:t xml:space="preserve"> customers.  </w:t>
      </w:r>
    </w:p>
    <w:p w:rsidR="000945CC" w:rsidRDefault="000945CC" w:rsidP="00CF6DA7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FF4C71">
        <w:rPr>
          <w:rFonts w:ascii="Cambria" w:hAnsi="Cambria" w:cs="Gisha"/>
          <w:spacing w:val="-3"/>
          <w:sz w:val="20"/>
          <w:szCs w:val="20"/>
        </w:rPr>
        <w:t>Lead team member in a $2B company acquisition integration</w:t>
      </w:r>
      <w:r>
        <w:rPr>
          <w:rFonts w:ascii="Cambria" w:hAnsi="Cambria" w:cs="Gisha"/>
          <w:spacing w:val="-3"/>
          <w:sz w:val="20"/>
          <w:szCs w:val="20"/>
        </w:rPr>
        <w:t xml:space="preserve"> effort</w:t>
      </w:r>
      <w:r w:rsidRPr="00FF4C71">
        <w:rPr>
          <w:rFonts w:ascii="Cambria" w:hAnsi="Cambria" w:cs="Gisha"/>
          <w:spacing w:val="-3"/>
          <w:sz w:val="20"/>
          <w:szCs w:val="20"/>
        </w:rPr>
        <w:t xml:space="preserve">. </w:t>
      </w:r>
      <w:r>
        <w:rPr>
          <w:rFonts w:ascii="Cambria" w:hAnsi="Cambria" w:cs="Gisha"/>
          <w:spacing w:val="-3"/>
          <w:sz w:val="20"/>
          <w:szCs w:val="20"/>
        </w:rPr>
        <w:t xml:space="preserve"> W</w:t>
      </w:r>
      <w:r w:rsidRPr="00DF6489">
        <w:rPr>
          <w:rFonts w:ascii="Cambria" w:hAnsi="Cambria" w:cs="Gisha"/>
          <w:spacing w:val="-3"/>
          <w:sz w:val="20"/>
          <w:szCs w:val="20"/>
        </w:rPr>
        <w:t>ork</w:t>
      </w:r>
      <w:r>
        <w:rPr>
          <w:rFonts w:ascii="Cambria" w:hAnsi="Cambria" w:cs="Gisha"/>
          <w:spacing w:val="-3"/>
          <w:sz w:val="20"/>
          <w:szCs w:val="20"/>
        </w:rPr>
        <w:t xml:space="preserve">ing </w:t>
      </w:r>
      <w:r w:rsidRPr="00DF6489">
        <w:rPr>
          <w:rFonts w:ascii="Cambria" w:hAnsi="Cambria" w:cs="Gisha"/>
          <w:spacing w:val="-3"/>
          <w:sz w:val="20"/>
          <w:szCs w:val="20"/>
        </w:rPr>
        <w:t xml:space="preserve">closely with </w:t>
      </w:r>
      <w:r>
        <w:rPr>
          <w:rFonts w:ascii="Cambria" w:hAnsi="Cambria" w:cs="Gisha"/>
          <w:spacing w:val="-3"/>
          <w:sz w:val="20"/>
          <w:szCs w:val="20"/>
        </w:rPr>
        <w:t>executive</w:t>
      </w:r>
      <w:r w:rsidRPr="00DF6489">
        <w:rPr>
          <w:rFonts w:ascii="Cambria" w:hAnsi="Cambria" w:cs="Gisha"/>
          <w:spacing w:val="-3"/>
          <w:sz w:val="20"/>
          <w:szCs w:val="20"/>
        </w:rPr>
        <w:t xml:space="preserve"> mana</w:t>
      </w:r>
      <w:r>
        <w:rPr>
          <w:rFonts w:ascii="Cambria" w:hAnsi="Cambria" w:cs="Gisha"/>
          <w:spacing w:val="-3"/>
          <w:sz w:val="20"/>
          <w:szCs w:val="20"/>
        </w:rPr>
        <w:t xml:space="preserve">gement to analyze, develop, and align company </w:t>
      </w:r>
      <w:r w:rsidRPr="00DF6489">
        <w:rPr>
          <w:rFonts w:ascii="Cambria" w:hAnsi="Cambria" w:cs="Gisha"/>
          <w:spacing w:val="-3"/>
          <w:sz w:val="20"/>
          <w:szCs w:val="20"/>
        </w:rPr>
        <w:t>goals, policy and pr</w:t>
      </w:r>
      <w:r>
        <w:rPr>
          <w:rFonts w:ascii="Cambria" w:hAnsi="Cambria" w:cs="Gisha"/>
          <w:spacing w:val="-3"/>
          <w:sz w:val="20"/>
          <w:szCs w:val="20"/>
        </w:rPr>
        <w:t xml:space="preserve">ocesses with newly acquired acquisitions.  </w:t>
      </w:r>
      <w:r w:rsidR="001317DE">
        <w:rPr>
          <w:rFonts w:ascii="Cambria" w:hAnsi="Cambria" w:cs="Gisha"/>
          <w:spacing w:val="-3"/>
          <w:sz w:val="20"/>
          <w:szCs w:val="20"/>
        </w:rPr>
        <w:t>S</w:t>
      </w:r>
      <w:r w:rsidR="001317DE" w:rsidRPr="00FF4C71">
        <w:rPr>
          <w:rFonts w:ascii="Cambria" w:hAnsi="Cambria" w:cs="Gisha"/>
          <w:spacing w:val="-3"/>
          <w:sz w:val="20"/>
          <w:szCs w:val="20"/>
        </w:rPr>
        <w:t>trategically</w:t>
      </w:r>
      <w:r w:rsidRPr="00FF4C71">
        <w:rPr>
          <w:rFonts w:ascii="Cambria" w:hAnsi="Cambria" w:cs="Gisha"/>
          <w:spacing w:val="-3"/>
          <w:sz w:val="20"/>
          <w:szCs w:val="20"/>
        </w:rPr>
        <w:t xml:space="preserve"> coordinat</w:t>
      </w:r>
      <w:r>
        <w:rPr>
          <w:rFonts w:ascii="Cambria" w:hAnsi="Cambria" w:cs="Gisha"/>
          <w:spacing w:val="-3"/>
          <w:sz w:val="20"/>
          <w:szCs w:val="20"/>
        </w:rPr>
        <w:t>ing</w:t>
      </w:r>
      <w:r w:rsidRPr="00FF4C71">
        <w:rPr>
          <w:rFonts w:ascii="Cambria" w:hAnsi="Cambria" w:cs="Gisha"/>
          <w:spacing w:val="-3"/>
          <w:sz w:val="20"/>
          <w:szCs w:val="20"/>
        </w:rPr>
        <w:t xml:space="preserve"> </w:t>
      </w:r>
      <w:r w:rsidR="00B00EFE">
        <w:rPr>
          <w:rFonts w:ascii="Cambria" w:hAnsi="Cambria" w:cs="Gisha"/>
          <w:spacing w:val="-3"/>
          <w:sz w:val="20"/>
          <w:szCs w:val="20"/>
        </w:rPr>
        <w:t xml:space="preserve">organizational restructure </w:t>
      </w:r>
      <w:r w:rsidRPr="00FF4C71">
        <w:rPr>
          <w:rFonts w:ascii="Cambria" w:hAnsi="Cambria" w:cs="Gisha"/>
          <w:spacing w:val="-3"/>
          <w:sz w:val="20"/>
          <w:szCs w:val="20"/>
        </w:rPr>
        <w:t xml:space="preserve">across multiple </w:t>
      </w:r>
      <w:r>
        <w:rPr>
          <w:rFonts w:ascii="Cambria" w:hAnsi="Cambria" w:cs="Gisha"/>
          <w:spacing w:val="-3"/>
          <w:sz w:val="20"/>
          <w:szCs w:val="20"/>
        </w:rPr>
        <w:t xml:space="preserve">platforms </w:t>
      </w:r>
      <w:r w:rsidR="00B00EFE">
        <w:rPr>
          <w:rFonts w:ascii="Cambria" w:hAnsi="Cambria" w:cs="Gisha"/>
          <w:spacing w:val="-3"/>
          <w:sz w:val="20"/>
          <w:szCs w:val="20"/>
        </w:rPr>
        <w:t>while maintaining</w:t>
      </w:r>
      <w:r>
        <w:rPr>
          <w:rFonts w:ascii="Cambria" w:hAnsi="Cambria" w:cs="Gisha"/>
          <w:spacing w:val="-3"/>
          <w:sz w:val="20"/>
          <w:szCs w:val="20"/>
        </w:rPr>
        <w:t xml:space="preserve"> all program </w:t>
      </w:r>
      <w:r w:rsidR="00B00EFE">
        <w:rPr>
          <w:rFonts w:ascii="Cambria" w:hAnsi="Cambria" w:cs="Gisha"/>
          <w:spacing w:val="-3"/>
          <w:sz w:val="20"/>
          <w:szCs w:val="20"/>
        </w:rPr>
        <w:t xml:space="preserve">and </w:t>
      </w:r>
      <w:r>
        <w:rPr>
          <w:rFonts w:ascii="Cambria" w:hAnsi="Cambria" w:cs="Gisha"/>
          <w:spacing w:val="-3"/>
          <w:sz w:val="20"/>
          <w:szCs w:val="20"/>
        </w:rPr>
        <w:t xml:space="preserve">business </w:t>
      </w:r>
      <w:r w:rsidR="00B00EFE">
        <w:rPr>
          <w:rFonts w:ascii="Cambria" w:hAnsi="Cambria" w:cs="Gisha"/>
          <w:spacing w:val="-3"/>
          <w:sz w:val="20"/>
          <w:szCs w:val="20"/>
        </w:rPr>
        <w:t xml:space="preserve">needs </w:t>
      </w:r>
      <w:r>
        <w:rPr>
          <w:rFonts w:ascii="Cambria" w:hAnsi="Cambria" w:cs="Gisha"/>
          <w:spacing w:val="-3"/>
          <w:sz w:val="20"/>
          <w:szCs w:val="20"/>
        </w:rPr>
        <w:t xml:space="preserve">with little to no </w:t>
      </w:r>
      <w:r w:rsidR="00B00EFE">
        <w:rPr>
          <w:rFonts w:ascii="Cambria" w:hAnsi="Cambria" w:cs="Gisha"/>
          <w:spacing w:val="-3"/>
          <w:sz w:val="20"/>
          <w:szCs w:val="20"/>
        </w:rPr>
        <w:t>disruption</w:t>
      </w:r>
      <w:r w:rsidR="001317DE">
        <w:rPr>
          <w:rFonts w:ascii="Cambria" w:hAnsi="Cambria" w:cs="Gisha"/>
          <w:spacing w:val="-3"/>
          <w:sz w:val="20"/>
          <w:szCs w:val="20"/>
        </w:rPr>
        <w:t xml:space="preserve"> to</w:t>
      </w:r>
      <w:r w:rsidR="00F64FB2">
        <w:rPr>
          <w:rFonts w:ascii="Cambria" w:hAnsi="Cambria" w:cs="Gisha"/>
          <w:spacing w:val="-3"/>
          <w:sz w:val="20"/>
          <w:szCs w:val="20"/>
        </w:rPr>
        <w:t xml:space="preserve"> </w:t>
      </w:r>
      <w:r w:rsidR="00A55DC2">
        <w:rPr>
          <w:rFonts w:ascii="Cambria" w:hAnsi="Cambria" w:cs="Gisha"/>
          <w:spacing w:val="-3"/>
          <w:sz w:val="20"/>
          <w:szCs w:val="20"/>
        </w:rPr>
        <w:t>Finance, Accounting</w:t>
      </w:r>
      <w:r w:rsidR="00FE3C0C">
        <w:rPr>
          <w:rFonts w:ascii="Cambria" w:hAnsi="Cambria" w:cs="Gisha"/>
          <w:spacing w:val="-3"/>
          <w:sz w:val="20"/>
          <w:szCs w:val="20"/>
        </w:rPr>
        <w:t xml:space="preserve">, </w:t>
      </w:r>
      <w:r w:rsidR="00574E37">
        <w:rPr>
          <w:rFonts w:ascii="Cambria" w:hAnsi="Cambria" w:cs="Gisha"/>
          <w:spacing w:val="-3"/>
          <w:sz w:val="20"/>
          <w:szCs w:val="20"/>
        </w:rPr>
        <w:t xml:space="preserve">Legal, </w:t>
      </w:r>
      <w:r w:rsidR="00ED4FCA">
        <w:rPr>
          <w:rFonts w:ascii="Cambria" w:hAnsi="Cambria" w:cs="Gisha"/>
          <w:spacing w:val="-3"/>
          <w:sz w:val="20"/>
          <w:szCs w:val="20"/>
        </w:rPr>
        <w:t>Contracts, Subcontracts</w:t>
      </w:r>
      <w:r w:rsidR="0026389A">
        <w:rPr>
          <w:rFonts w:ascii="Cambria" w:hAnsi="Cambria" w:cs="Gisha"/>
          <w:spacing w:val="-3"/>
          <w:sz w:val="20"/>
          <w:szCs w:val="20"/>
        </w:rPr>
        <w:t xml:space="preserve">, </w:t>
      </w:r>
      <w:r w:rsidR="001317DE">
        <w:rPr>
          <w:rFonts w:ascii="Cambria" w:hAnsi="Cambria" w:cs="Gisha"/>
          <w:spacing w:val="-3"/>
          <w:sz w:val="20"/>
          <w:szCs w:val="20"/>
        </w:rPr>
        <w:t>Procurement</w:t>
      </w:r>
      <w:r w:rsidR="00ED4FCA">
        <w:rPr>
          <w:rFonts w:ascii="Cambria" w:hAnsi="Cambria" w:cs="Gisha"/>
          <w:spacing w:val="-3"/>
          <w:sz w:val="20"/>
          <w:szCs w:val="20"/>
        </w:rPr>
        <w:t xml:space="preserve">, Proposal Pricing </w:t>
      </w:r>
      <w:r w:rsidR="00FE3C0C">
        <w:rPr>
          <w:rFonts w:ascii="Cambria" w:hAnsi="Cambria" w:cs="Gisha"/>
          <w:spacing w:val="-3"/>
          <w:sz w:val="20"/>
          <w:szCs w:val="20"/>
        </w:rPr>
        <w:t>and BD</w:t>
      </w:r>
      <w:r>
        <w:rPr>
          <w:rFonts w:ascii="Cambria" w:hAnsi="Cambria" w:cs="Gisha"/>
          <w:spacing w:val="-3"/>
          <w:sz w:val="20"/>
          <w:szCs w:val="20"/>
        </w:rPr>
        <w:t xml:space="preserve">. </w:t>
      </w:r>
      <w:r w:rsidR="00B00EFE">
        <w:rPr>
          <w:rFonts w:ascii="Cambria" w:hAnsi="Cambria" w:cs="Gisha"/>
          <w:spacing w:val="-3"/>
          <w:sz w:val="20"/>
          <w:szCs w:val="20"/>
        </w:rPr>
        <w:t xml:space="preserve"> </w:t>
      </w:r>
      <w:r w:rsidR="00ED4FCA">
        <w:rPr>
          <w:rFonts w:ascii="Cambria" w:hAnsi="Cambria" w:cs="Gisha"/>
          <w:spacing w:val="-3"/>
          <w:sz w:val="20"/>
          <w:szCs w:val="20"/>
        </w:rPr>
        <w:t xml:space="preserve">Conducting GAP </w:t>
      </w:r>
      <w:r w:rsidR="0026389A">
        <w:rPr>
          <w:rFonts w:ascii="Cambria" w:hAnsi="Cambria" w:cs="Gisha"/>
          <w:spacing w:val="-3"/>
          <w:sz w:val="20"/>
          <w:szCs w:val="20"/>
        </w:rPr>
        <w:t>analyses</w:t>
      </w:r>
      <w:r w:rsidR="00ED4FCA">
        <w:rPr>
          <w:rFonts w:ascii="Cambria" w:hAnsi="Cambria" w:cs="Gisha"/>
          <w:spacing w:val="-3"/>
          <w:sz w:val="20"/>
          <w:szCs w:val="20"/>
        </w:rPr>
        <w:t xml:space="preserve"> to e</w:t>
      </w:r>
      <w:r w:rsidR="00B00EFE">
        <w:rPr>
          <w:rFonts w:ascii="Cambria" w:hAnsi="Cambria" w:cs="Gisha"/>
          <w:spacing w:val="-3"/>
          <w:sz w:val="20"/>
          <w:szCs w:val="20"/>
        </w:rPr>
        <w:t xml:space="preserve">stablished </w:t>
      </w:r>
      <w:r w:rsidR="0026389A">
        <w:rPr>
          <w:rFonts w:ascii="Cambria" w:hAnsi="Cambria" w:cs="Gisha"/>
          <w:spacing w:val="-3"/>
          <w:sz w:val="20"/>
          <w:szCs w:val="20"/>
        </w:rPr>
        <w:t xml:space="preserve">synergy and </w:t>
      </w:r>
      <w:r w:rsidR="00B00EFE">
        <w:rPr>
          <w:rFonts w:ascii="Cambria" w:hAnsi="Cambria" w:cs="Gisha"/>
          <w:spacing w:val="-3"/>
          <w:sz w:val="20"/>
          <w:szCs w:val="20"/>
        </w:rPr>
        <w:t xml:space="preserve">streamline </w:t>
      </w:r>
      <w:r w:rsidR="0026389A">
        <w:rPr>
          <w:rFonts w:ascii="Cambria" w:hAnsi="Cambria" w:cs="Gisha"/>
          <w:spacing w:val="-3"/>
          <w:sz w:val="20"/>
          <w:szCs w:val="20"/>
        </w:rPr>
        <w:t>services that</w:t>
      </w:r>
      <w:r w:rsidR="001F3A9C">
        <w:rPr>
          <w:rFonts w:ascii="Cambria" w:hAnsi="Cambria" w:cs="Gisha"/>
          <w:spacing w:val="-3"/>
          <w:sz w:val="20"/>
          <w:szCs w:val="20"/>
        </w:rPr>
        <w:t xml:space="preserve"> create</w:t>
      </w:r>
      <w:r w:rsidR="00B00EFE">
        <w:rPr>
          <w:rFonts w:ascii="Cambria" w:hAnsi="Cambria" w:cs="Gisha"/>
          <w:spacing w:val="-3"/>
          <w:sz w:val="20"/>
          <w:szCs w:val="20"/>
        </w:rPr>
        <w:t xml:space="preserve"> </w:t>
      </w:r>
      <w:r w:rsidR="00A01670">
        <w:rPr>
          <w:rFonts w:ascii="Cambria" w:hAnsi="Cambria" w:cs="Gisha"/>
          <w:spacing w:val="-3"/>
          <w:sz w:val="20"/>
          <w:szCs w:val="20"/>
        </w:rPr>
        <w:t xml:space="preserve">cost </w:t>
      </w:r>
      <w:r w:rsidR="0026389A">
        <w:rPr>
          <w:rFonts w:ascii="Cambria" w:hAnsi="Cambria" w:cs="Gisha"/>
          <w:spacing w:val="-3"/>
          <w:sz w:val="20"/>
          <w:szCs w:val="20"/>
        </w:rPr>
        <w:t>effective solutions</w:t>
      </w:r>
      <w:r w:rsidR="00A01670">
        <w:rPr>
          <w:rFonts w:ascii="Cambria" w:hAnsi="Cambria" w:cs="Gisha"/>
          <w:spacing w:val="-3"/>
          <w:sz w:val="20"/>
          <w:szCs w:val="20"/>
        </w:rPr>
        <w:t xml:space="preserve"> for our</w:t>
      </w:r>
      <w:r w:rsidRPr="00DF6489">
        <w:rPr>
          <w:rFonts w:ascii="Cambria" w:hAnsi="Cambria" w:cs="Gisha"/>
          <w:spacing w:val="-3"/>
          <w:sz w:val="20"/>
          <w:szCs w:val="20"/>
        </w:rPr>
        <w:t xml:space="preserve"> customer</w:t>
      </w:r>
      <w:r w:rsidR="00B00EFE">
        <w:rPr>
          <w:rFonts w:ascii="Cambria" w:hAnsi="Cambria" w:cs="Gisha"/>
          <w:spacing w:val="-3"/>
          <w:sz w:val="20"/>
          <w:szCs w:val="20"/>
        </w:rPr>
        <w:t>s</w:t>
      </w:r>
      <w:r w:rsidRPr="00DF6489">
        <w:rPr>
          <w:rFonts w:ascii="Cambria" w:hAnsi="Cambria" w:cs="Gisha"/>
          <w:spacing w:val="-3"/>
          <w:sz w:val="20"/>
          <w:szCs w:val="20"/>
        </w:rPr>
        <w:t xml:space="preserve"> while maintaining program efficiency</w:t>
      </w:r>
      <w:r w:rsidR="00B00EFE">
        <w:rPr>
          <w:rFonts w:ascii="Cambria" w:hAnsi="Cambria" w:cs="Gisha"/>
          <w:spacing w:val="-3"/>
          <w:sz w:val="20"/>
          <w:szCs w:val="20"/>
        </w:rPr>
        <w:t xml:space="preserve"> and </w:t>
      </w:r>
      <w:r>
        <w:rPr>
          <w:rFonts w:ascii="Cambria" w:hAnsi="Cambria" w:cs="Gisha"/>
          <w:spacing w:val="-3"/>
          <w:sz w:val="20"/>
          <w:szCs w:val="20"/>
        </w:rPr>
        <w:t>compliance</w:t>
      </w:r>
      <w:r w:rsidR="00B00EFE">
        <w:rPr>
          <w:rFonts w:ascii="Cambria" w:hAnsi="Cambria" w:cs="Gisha"/>
          <w:spacing w:val="-3"/>
          <w:sz w:val="20"/>
          <w:szCs w:val="20"/>
        </w:rPr>
        <w:t>.</w:t>
      </w:r>
    </w:p>
    <w:p w:rsidR="0012160D" w:rsidRDefault="003C0990" w:rsidP="00CF6DA7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>
        <w:rPr>
          <w:rFonts w:ascii="Cambria" w:hAnsi="Cambria" w:cs="Gisha"/>
          <w:spacing w:val="-3"/>
          <w:sz w:val="20"/>
          <w:szCs w:val="20"/>
        </w:rPr>
        <w:t>E</w:t>
      </w:r>
      <w:r w:rsidR="0012160D" w:rsidRPr="00CF6DA7">
        <w:rPr>
          <w:rFonts w:ascii="Cambria" w:hAnsi="Cambria" w:cs="Gisha"/>
          <w:spacing w:val="-3"/>
          <w:sz w:val="20"/>
          <w:szCs w:val="20"/>
        </w:rPr>
        <w:t>stablish</w:t>
      </w:r>
      <w:r>
        <w:rPr>
          <w:rFonts w:ascii="Cambria" w:hAnsi="Cambria" w:cs="Gisha"/>
          <w:spacing w:val="-3"/>
          <w:sz w:val="20"/>
          <w:szCs w:val="20"/>
        </w:rPr>
        <w:t>ed</w:t>
      </w:r>
      <w:r w:rsidR="00FE3C0C">
        <w:rPr>
          <w:rFonts w:ascii="Cambria" w:hAnsi="Cambria" w:cs="Gisha"/>
          <w:spacing w:val="-3"/>
          <w:sz w:val="20"/>
          <w:szCs w:val="20"/>
        </w:rPr>
        <w:t xml:space="preserve"> and integrat</w:t>
      </w:r>
      <w:r>
        <w:rPr>
          <w:rFonts w:ascii="Cambria" w:hAnsi="Cambria" w:cs="Gisha"/>
          <w:spacing w:val="-3"/>
          <w:sz w:val="20"/>
          <w:szCs w:val="20"/>
        </w:rPr>
        <w:t>ed</w:t>
      </w:r>
      <w:r w:rsidR="00FE3C0C">
        <w:rPr>
          <w:rFonts w:ascii="Cambria" w:hAnsi="Cambria" w:cs="Gisha"/>
          <w:spacing w:val="-3"/>
          <w:sz w:val="20"/>
          <w:szCs w:val="20"/>
        </w:rPr>
        <w:t xml:space="preserve"> baseline business operation</w:t>
      </w:r>
      <w:r w:rsidR="0012160D" w:rsidRPr="00CF6DA7">
        <w:rPr>
          <w:rFonts w:ascii="Cambria" w:hAnsi="Cambria" w:cs="Gisha"/>
          <w:spacing w:val="-3"/>
          <w:sz w:val="20"/>
          <w:szCs w:val="20"/>
        </w:rPr>
        <w:t xml:space="preserve"> functionality, introduced </w:t>
      </w:r>
      <w:r w:rsidR="00760BA1">
        <w:rPr>
          <w:rFonts w:ascii="Cambria" w:hAnsi="Cambria" w:cs="Gisha"/>
          <w:spacing w:val="-3"/>
          <w:sz w:val="20"/>
          <w:szCs w:val="20"/>
        </w:rPr>
        <w:t xml:space="preserve">Financial Planning </w:t>
      </w:r>
      <w:r w:rsidR="00717203">
        <w:rPr>
          <w:rFonts w:ascii="Cambria" w:hAnsi="Cambria" w:cs="Gisha"/>
          <w:spacing w:val="-3"/>
          <w:sz w:val="20"/>
          <w:szCs w:val="20"/>
        </w:rPr>
        <w:t xml:space="preserve">and </w:t>
      </w:r>
      <w:r w:rsidR="00760BA1">
        <w:rPr>
          <w:rFonts w:ascii="Cambria" w:hAnsi="Cambria" w:cs="Gisha"/>
          <w:spacing w:val="-3"/>
          <w:sz w:val="20"/>
          <w:szCs w:val="20"/>
        </w:rPr>
        <w:t xml:space="preserve">Analysis </w:t>
      </w:r>
      <w:r w:rsidR="0012160D" w:rsidRPr="00CF6DA7">
        <w:rPr>
          <w:rFonts w:ascii="Cambria" w:hAnsi="Cambria" w:cs="Gisha"/>
          <w:spacing w:val="-3"/>
          <w:sz w:val="20"/>
          <w:szCs w:val="20"/>
        </w:rPr>
        <w:t xml:space="preserve">concepts to </w:t>
      </w:r>
      <w:r w:rsidR="00F64FB2">
        <w:rPr>
          <w:rFonts w:ascii="Cambria" w:hAnsi="Cambria" w:cs="Gisha"/>
          <w:spacing w:val="-3"/>
          <w:sz w:val="20"/>
          <w:szCs w:val="20"/>
        </w:rPr>
        <w:t>our acquired business including</w:t>
      </w:r>
      <w:r w:rsidR="0012160D" w:rsidRPr="00CF6DA7">
        <w:rPr>
          <w:rFonts w:ascii="Cambria" w:hAnsi="Cambria" w:cs="Gisha"/>
          <w:spacing w:val="-3"/>
          <w:sz w:val="20"/>
          <w:szCs w:val="20"/>
        </w:rPr>
        <w:t xml:space="preserve"> bottoms-up EAC, </w:t>
      </w:r>
      <w:r w:rsidR="00FE3C0C">
        <w:rPr>
          <w:rFonts w:ascii="Cambria" w:hAnsi="Cambria" w:cs="Gisha"/>
          <w:spacing w:val="-3"/>
          <w:sz w:val="20"/>
          <w:szCs w:val="20"/>
        </w:rPr>
        <w:t>direct and indirect rates</w:t>
      </w:r>
      <w:r w:rsidR="0012160D" w:rsidRPr="00CF6DA7">
        <w:rPr>
          <w:rFonts w:ascii="Cambria" w:hAnsi="Cambria" w:cs="Gisha"/>
          <w:spacing w:val="-3"/>
          <w:sz w:val="20"/>
          <w:szCs w:val="20"/>
        </w:rPr>
        <w:t>, cross-segment utilization, booking rate revenue recognition</w:t>
      </w:r>
      <w:r w:rsidR="00FE3C0C">
        <w:rPr>
          <w:rFonts w:ascii="Cambria" w:hAnsi="Cambria" w:cs="Gisha"/>
          <w:spacing w:val="-3"/>
          <w:sz w:val="20"/>
          <w:szCs w:val="20"/>
        </w:rPr>
        <w:t xml:space="preserve"> from services to product accounting</w:t>
      </w:r>
      <w:r w:rsidR="0012160D" w:rsidRPr="00CF6DA7">
        <w:rPr>
          <w:rFonts w:ascii="Cambria" w:hAnsi="Cambria" w:cs="Gisha"/>
          <w:spacing w:val="-3"/>
          <w:sz w:val="20"/>
          <w:szCs w:val="20"/>
        </w:rPr>
        <w:t>, monthly program-level financial review,</w:t>
      </w:r>
      <w:r w:rsidR="00F64FB2">
        <w:rPr>
          <w:rFonts w:ascii="Cambria" w:hAnsi="Cambria" w:cs="Gisha"/>
          <w:spacing w:val="-3"/>
          <w:sz w:val="20"/>
          <w:szCs w:val="20"/>
        </w:rPr>
        <w:t xml:space="preserve"> risk assessed fee development, L</w:t>
      </w:r>
      <w:r w:rsidR="0012160D" w:rsidRPr="00CF6DA7">
        <w:rPr>
          <w:rFonts w:ascii="Cambria" w:hAnsi="Cambria" w:cs="Gisha"/>
          <w:spacing w:val="-3"/>
          <w:sz w:val="20"/>
          <w:szCs w:val="20"/>
        </w:rPr>
        <w:t>ong</w:t>
      </w:r>
      <w:r w:rsidR="00F64FB2">
        <w:rPr>
          <w:rFonts w:ascii="Cambria" w:hAnsi="Cambria" w:cs="Gisha"/>
          <w:spacing w:val="-3"/>
          <w:sz w:val="20"/>
          <w:szCs w:val="20"/>
        </w:rPr>
        <w:t xml:space="preserve"> Range P</w:t>
      </w:r>
      <w:r w:rsidR="0012160D" w:rsidRPr="00CF6DA7">
        <w:rPr>
          <w:rFonts w:ascii="Cambria" w:hAnsi="Cambria" w:cs="Gisha"/>
          <w:spacing w:val="-3"/>
          <w:sz w:val="20"/>
          <w:szCs w:val="20"/>
        </w:rPr>
        <w:t xml:space="preserve">lanning, and other critical financial and cash management practices. </w:t>
      </w:r>
      <w:r>
        <w:rPr>
          <w:rFonts w:ascii="Cambria" w:hAnsi="Cambria" w:cs="Gisha"/>
          <w:spacing w:val="-3"/>
          <w:sz w:val="20"/>
          <w:szCs w:val="20"/>
        </w:rPr>
        <w:t xml:space="preserve">Accomplished </w:t>
      </w:r>
      <w:r w:rsidR="0012160D" w:rsidRPr="00CF6DA7">
        <w:rPr>
          <w:rFonts w:ascii="Cambria" w:hAnsi="Cambria" w:cs="Gisha"/>
          <w:spacing w:val="-3"/>
          <w:sz w:val="20"/>
          <w:szCs w:val="20"/>
        </w:rPr>
        <w:t>implementation of these concepts by providing training and mentoring, hands-on process re-engineering, and management of schedule and resource re-allocation</w:t>
      </w:r>
      <w:r w:rsidR="0012160D">
        <w:rPr>
          <w:rFonts w:ascii="Cambria" w:hAnsi="Cambria" w:cs="Gisha"/>
          <w:spacing w:val="-3"/>
          <w:sz w:val="20"/>
          <w:szCs w:val="20"/>
        </w:rPr>
        <w:t>.</w:t>
      </w:r>
    </w:p>
    <w:p w:rsidR="00F931AD" w:rsidRDefault="00F931AD" w:rsidP="00ED2A6D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>
        <w:rPr>
          <w:rFonts w:ascii="Cambria" w:hAnsi="Cambria" w:cs="Gisha"/>
          <w:spacing w:val="-3"/>
          <w:sz w:val="20"/>
          <w:szCs w:val="20"/>
        </w:rPr>
        <w:t xml:space="preserve">Assumed business management </w:t>
      </w:r>
      <w:r w:rsidR="001317DE">
        <w:rPr>
          <w:rFonts w:ascii="Cambria" w:hAnsi="Cambria" w:cs="Gisha"/>
          <w:spacing w:val="-3"/>
          <w:sz w:val="20"/>
          <w:szCs w:val="20"/>
        </w:rPr>
        <w:t>oversight</w:t>
      </w:r>
      <w:r>
        <w:rPr>
          <w:rFonts w:ascii="Cambria" w:hAnsi="Cambria" w:cs="Gisha"/>
          <w:spacing w:val="-3"/>
          <w:sz w:val="20"/>
          <w:szCs w:val="20"/>
        </w:rPr>
        <w:t xml:space="preserve"> of nine programs</w:t>
      </w:r>
      <w:r w:rsidR="00ED2A6D">
        <w:rPr>
          <w:rFonts w:ascii="Cambria" w:hAnsi="Cambria" w:cs="Gisha"/>
          <w:spacing w:val="-3"/>
          <w:sz w:val="20"/>
          <w:szCs w:val="20"/>
        </w:rPr>
        <w:t xml:space="preserve"> with </w:t>
      </w:r>
      <w:r w:rsidR="0047704E">
        <w:rPr>
          <w:rFonts w:ascii="Cambria" w:hAnsi="Cambria" w:cs="Gisha"/>
          <w:spacing w:val="-3"/>
          <w:sz w:val="20"/>
          <w:szCs w:val="20"/>
        </w:rPr>
        <w:t xml:space="preserve">estimated </w:t>
      </w:r>
      <w:r w:rsidR="00ED2A6D">
        <w:rPr>
          <w:rFonts w:ascii="Cambria" w:hAnsi="Cambria" w:cs="Gisha"/>
          <w:spacing w:val="-3"/>
          <w:sz w:val="20"/>
          <w:szCs w:val="20"/>
        </w:rPr>
        <w:t>annual sales of $</w:t>
      </w:r>
      <w:r w:rsidR="0047704E">
        <w:rPr>
          <w:rFonts w:ascii="Cambria" w:hAnsi="Cambria" w:cs="Gisha"/>
          <w:spacing w:val="-3"/>
          <w:sz w:val="20"/>
          <w:szCs w:val="20"/>
        </w:rPr>
        <w:t>80M</w:t>
      </w:r>
      <w:r w:rsidR="00ED2A6D">
        <w:rPr>
          <w:rFonts w:ascii="Cambria" w:hAnsi="Cambria" w:cs="Gisha"/>
          <w:spacing w:val="-3"/>
          <w:sz w:val="20"/>
          <w:szCs w:val="20"/>
        </w:rPr>
        <w:t xml:space="preserve">.  </w:t>
      </w:r>
      <w:r w:rsidR="007E583A">
        <w:rPr>
          <w:rFonts w:ascii="Cambria" w:hAnsi="Cambria" w:cs="Gisha"/>
          <w:spacing w:val="-3"/>
          <w:sz w:val="20"/>
          <w:szCs w:val="20"/>
        </w:rPr>
        <w:t xml:space="preserve">Established </w:t>
      </w:r>
      <w:r w:rsidR="00ED2A6D">
        <w:rPr>
          <w:rFonts w:ascii="Cambria" w:hAnsi="Cambria" w:cs="Gisha"/>
          <w:spacing w:val="-3"/>
          <w:sz w:val="20"/>
          <w:szCs w:val="20"/>
        </w:rPr>
        <w:t>corrective action plans</w:t>
      </w:r>
      <w:r w:rsidR="00ED2A6D" w:rsidRPr="00ED2A6D">
        <w:rPr>
          <w:rFonts w:ascii="Cambria" w:hAnsi="Cambria" w:cs="Gisha"/>
          <w:spacing w:val="-3"/>
          <w:sz w:val="20"/>
          <w:szCs w:val="20"/>
        </w:rPr>
        <w:t xml:space="preserve">, revamped business processes, </w:t>
      </w:r>
      <w:r w:rsidR="007E583A">
        <w:rPr>
          <w:rFonts w:ascii="Cambria" w:hAnsi="Cambria" w:cs="Gisha"/>
          <w:spacing w:val="-3"/>
          <w:sz w:val="20"/>
          <w:szCs w:val="20"/>
        </w:rPr>
        <w:t xml:space="preserve">developed </w:t>
      </w:r>
      <w:r w:rsidR="00ED2A6D">
        <w:rPr>
          <w:rFonts w:ascii="Cambria" w:hAnsi="Cambria" w:cs="Gisha"/>
          <w:spacing w:val="-3"/>
          <w:sz w:val="20"/>
          <w:szCs w:val="20"/>
        </w:rPr>
        <w:t>training</w:t>
      </w:r>
      <w:r w:rsidR="007E583A">
        <w:rPr>
          <w:rFonts w:ascii="Cambria" w:hAnsi="Cambria" w:cs="Gisha"/>
          <w:spacing w:val="-3"/>
          <w:sz w:val="20"/>
          <w:szCs w:val="20"/>
        </w:rPr>
        <w:t>,</w:t>
      </w:r>
      <w:r w:rsidR="00ED2A6D">
        <w:rPr>
          <w:rFonts w:ascii="Cambria" w:hAnsi="Cambria" w:cs="Gisha"/>
          <w:spacing w:val="-3"/>
          <w:sz w:val="20"/>
          <w:szCs w:val="20"/>
        </w:rPr>
        <w:t xml:space="preserve"> and </w:t>
      </w:r>
      <w:r w:rsidR="00ED2A6D" w:rsidRPr="00ED2A6D">
        <w:rPr>
          <w:rFonts w:ascii="Cambria" w:hAnsi="Cambria" w:cs="Gisha"/>
          <w:spacing w:val="-3"/>
          <w:sz w:val="20"/>
          <w:szCs w:val="20"/>
        </w:rPr>
        <w:t>adjusted future planning</w:t>
      </w:r>
      <w:r w:rsidR="002A5FC2">
        <w:rPr>
          <w:rFonts w:ascii="Cambria" w:hAnsi="Cambria" w:cs="Gisha"/>
          <w:spacing w:val="-3"/>
          <w:sz w:val="20"/>
          <w:szCs w:val="20"/>
        </w:rPr>
        <w:t xml:space="preserve"> and analysis</w:t>
      </w:r>
      <w:r w:rsidR="007E583A">
        <w:rPr>
          <w:rFonts w:ascii="Cambria" w:hAnsi="Cambria" w:cs="Gisha"/>
          <w:spacing w:val="-3"/>
          <w:sz w:val="20"/>
          <w:szCs w:val="20"/>
        </w:rPr>
        <w:t xml:space="preserve"> to</w:t>
      </w:r>
      <w:r w:rsidR="00ED2A6D" w:rsidRPr="00ED2A6D">
        <w:rPr>
          <w:rFonts w:ascii="Cambria" w:hAnsi="Cambria" w:cs="Gisha"/>
          <w:spacing w:val="-3"/>
          <w:sz w:val="20"/>
          <w:szCs w:val="20"/>
        </w:rPr>
        <w:t xml:space="preserve"> </w:t>
      </w:r>
      <w:r w:rsidR="0026389A">
        <w:rPr>
          <w:rFonts w:ascii="Cambria" w:hAnsi="Cambria" w:cs="Gisha"/>
          <w:spacing w:val="-3"/>
          <w:sz w:val="20"/>
          <w:szCs w:val="20"/>
        </w:rPr>
        <w:t>mitigate a</w:t>
      </w:r>
      <w:r w:rsidR="00ED2A6D">
        <w:rPr>
          <w:rFonts w:ascii="Cambria" w:hAnsi="Cambria" w:cs="Gisha"/>
          <w:spacing w:val="-3"/>
          <w:sz w:val="20"/>
          <w:szCs w:val="20"/>
        </w:rPr>
        <w:t xml:space="preserve"> $2M loss</w:t>
      </w:r>
      <w:r w:rsidR="005C6776">
        <w:rPr>
          <w:rFonts w:ascii="Cambria" w:hAnsi="Cambria" w:cs="Gisha"/>
          <w:spacing w:val="-3"/>
          <w:sz w:val="20"/>
          <w:szCs w:val="20"/>
        </w:rPr>
        <w:t xml:space="preserve"> and </w:t>
      </w:r>
      <w:r w:rsidR="00ED2A6D">
        <w:rPr>
          <w:rFonts w:ascii="Cambria" w:hAnsi="Cambria" w:cs="Gisha"/>
          <w:spacing w:val="-3"/>
          <w:sz w:val="20"/>
          <w:szCs w:val="20"/>
        </w:rPr>
        <w:t>in 2014</w:t>
      </w:r>
      <w:r w:rsidR="0026389A" w:rsidRPr="00ED2A6D">
        <w:rPr>
          <w:rFonts w:ascii="Cambria" w:hAnsi="Cambria" w:cs="Gisha"/>
          <w:spacing w:val="-3"/>
          <w:sz w:val="20"/>
          <w:szCs w:val="20"/>
        </w:rPr>
        <w:t xml:space="preserve">, </w:t>
      </w:r>
      <w:r w:rsidR="0026389A">
        <w:rPr>
          <w:rFonts w:ascii="Cambria" w:hAnsi="Cambria" w:cs="Gisha"/>
          <w:spacing w:val="-3"/>
          <w:sz w:val="20"/>
          <w:szCs w:val="20"/>
        </w:rPr>
        <w:t>securing</w:t>
      </w:r>
      <w:r w:rsidR="007E583A">
        <w:rPr>
          <w:rFonts w:ascii="Cambria" w:hAnsi="Cambria" w:cs="Gisha"/>
          <w:spacing w:val="-3"/>
          <w:sz w:val="20"/>
          <w:szCs w:val="20"/>
        </w:rPr>
        <w:t xml:space="preserve"> a</w:t>
      </w:r>
      <w:r w:rsidR="00ED2A6D" w:rsidRPr="00ED2A6D">
        <w:rPr>
          <w:rFonts w:ascii="Cambria" w:hAnsi="Cambria" w:cs="Gisha"/>
          <w:spacing w:val="-3"/>
          <w:sz w:val="20"/>
          <w:szCs w:val="20"/>
        </w:rPr>
        <w:t xml:space="preserve"> profitable </w:t>
      </w:r>
      <w:r w:rsidR="00ED2A6D">
        <w:rPr>
          <w:rFonts w:ascii="Cambria" w:hAnsi="Cambria" w:cs="Gisha"/>
          <w:spacing w:val="-3"/>
          <w:sz w:val="20"/>
          <w:szCs w:val="20"/>
        </w:rPr>
        <w:t xml:space="preserve">outlook for </w:t>
      </w:r>
      <w:r w:rsidR="00ED2A6D" w:rsidRPr="00ED2A6D">
        <w:rPr>
          <w:rFonts w:ascii="Cambria" w:hAnsi="Cambria" w:cs="Gisha"/>
          <w:spacing w:val="-3"/>
          <w:sz w:val="20"/>
          <w:szCs w:val="20"/>
        </w:rPr>
        <w:t>201</w:t>
      </w:r>
      <w:r w:rsidR="00ED2A6D">
        <w:rPr>
          <w:rFonts w:ascii="Cambria" w:hAnsi="Cambria" w:cs="Gisha"/>
          <w:spacing w:val="-3"/>
          <w:sz w:val="20"/>
          <w:szCs w:val="20"/>
        </w:rPr>
        <w:t>5</w:t>
      </w:r>
      <w:r w:rsidR="00ED2A6D" w:rsidRPr="00ED2A6D">
        <w:rPr>
          <w:rFonts w:ascii="Cambria" w:hAnsi="Cambria" w:cs="Gisha"/>
          <w:spacing w:val="-3"/>
          <w:sz w:val="20"/>
          <w:szCs w:val="20"/>
        </w:rPr>
        <w:t xml:space="preserve"> and beyond.</w:t>
      </w:r>
    </w:p>
    <w:p w:rsidR="00B279B0" w:rsidRPr="00B279B0" w:rsidRDefault="00B279B0" w:rsidP="00B279B0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rPr>
          <w:rFonts w:ascii="Cambria" w:hAnsi="Cambria" w:cs="Gisha"/>
          <w:b/>
          <w:smallCaps/>
          <w:sz w:val="23"/>
          <w:szCs w:val="23"/>
        </w:rPr>
      </w:pPr>
      <w:r>
        <w:rPr>
          <w:rFonts w:ascii="Cambria" w:hAnsi="Cambria" w:cs="Gisha"/>
          <w:b/>
          <w:smallCaps/>
          <w:sz w:val="23"/>
          <w:szCs w:val="23"/>
        </w:rPr>
        <w:t xml:space="preserve">Program Manager                                                                               </w:t>
      </w:r>
      <w:r w:rsidR="00F3752D">
        <w:rPr>
          <w:rFonts w:ascii="Cambria" w:hAnsi="Cambria" w:cs="Gisha"/>
          <w:b/>
          <w:smallCaps/>
          <w:sz w:val="23"/>
          <w:szCs w:val="23"/>
        </w:rPr>
        <w:t xml:space="preserve">                                                                                           </w:t>
      </w:r>
      <w:r>
        <w:rPr>
          <w:rFonts w:ascii="Cambria" w:hAnsi="Cambria" w:cs="Gisha"/>
          <w:b/>
          <w:smallCaps/>
          <w:sz w:val="23"/>
          <w:szCs w:val="23"/>
        </w:rPr>
        <w:t xml:space="preserve">  </w:t>
      </w:r>
      <w:r w:rsidRPr="002C4D6B">
        <w:rPr>
          <w:rFonts w:ascii="Cambria" w:hAnsi="Cambria" w:cs="Gisha"/>
          <w:b/>
          <w:smallCaps/>
          <w:sz w:val="23"/>
          <w:szCs w:val="23"/>
        </w:rPr>
        <w:t>20</w:t>
      </w:r>
      <w:r>
        <w:rPr>
          <w:rFonts w:ascii="Cambria" w:hAnsi="Cambria" w:cs="Gisha"/>
          <w:b/>
          <w:smallCaps/>
          <w:sz w:val="23"/>
          <w:szCs w:val="23"/>
        </w:rPr>
        <w:t>11</w:t>
      </w:r>
      <w:r w:rsidRPr="002C4D6B">
        <w:rPr>
          <w:rFonts w:ascii="Cambria" w:hAnsi="Cambria" w:cs="Gisha"/>
          <w:b/>
          <w:smallCaps/>
          <w:sz w:val="23"/>
          <w:szCs w:val="23"/>
        </w:rPr>
        <w:t xml:space="preserve"> to </w:t>
      </w:r>
      <w:r>
        <w:rPr>
          <w:rFonts w:ascii="Cambria" w:hAnsi="Cambria" w:cs="Gisha"/>
          <w:b/>
          <w:smallCaps/>
          <w:sz w:val="23"/>
          <w:szCs w:val="23"/>
        </w:rPr>
        <w:t>2013</w:t>
      </w:r>
    </w:p>
    <w:p w:rsidR="00692A2F" w:rsidRDefault="00B279B0" w:rsidP="00692A2F">
      <w:p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B279B0">
        <w:rPr>
          <w:rFonts w:ascii="Cambria" w:hAnsi="Cambria" w:cs="Gisha"/>
          <w:spacing w:val="-3"/>
          <w:sz w:val="20"/>
          <w:szCs w:val="20"/>
        </w:rPr>
        <w:t xml:space="preserve">Direct report to </w:t>
      </w:r>
      <w:r w:rsidR="00F3752D">
        <w:rPr>
          <w:rFonts w:ascii="Cambria" w:hAnsi="Cambria" w:cs="Gisha"/>
          <w:spacing w:val="-3"/>
          <w:sz w:val="20"/>
          <w:szCs w:val="20"/>
        </w:rPr>
        <w:t>Global line of business VP</w:t>
      </w:r>
      <w:r w:rsidR="000944FE">
        <w:rPr>
          <w:rFonts w:ascii="Cambria" w:hAnsi="Cambria" w:cs="Gisha"/>
          <w:spacing w:val="-3"/>
          <w:sz w:val="20"/>
          <w:szCs w:val="20"/>
        </w:rPr>
        <w:t xml:space="preserve">. </w:t>
      </w:r>
      <w:r w:rsidR="00AA25EF">
        <w:rPr>
          <w:rFonts w:ascii="Cambria" w:hAnsi="Cambria" w:cs="Gisha"/>
          <w:spacing w:val="-3"/>
          <w:sz w:val="20"/>
          <w:szCs w:val="20"/>
        </w:rPr>
        <w:t xml:space="preserve"> </w:t>
      </w:r>
      <w:r w:rsidR="00695F85">
        <w:rPr>
          <w:rFonts w:ascii="Cambria" w:hAnsi="Cambria" w:cs="Gisha"/>
          <w:spacing w:val="-3"/>
          <w:sz w:val="20"/>
          <w:szCs w:val="20"/>
        </w:rPr>
        <w:t>PM</w:t>
      </w:r>
      <w:r w:rsidR="00F3752D">
        <w:rPr>
          <w:rFonts w:ascii="Cambria" w:hAnsi="Cambria" w:cs="Gisha"/>
          <w:spacing w:val="-3"/>
          <w:sz w:val="20"/>
          <w:szCs w:val="20"/>
        </w:rPr>
        <w:t xml:space="preserve"> </w:t>
      </w:r>
      <w:r w:rsidR="000944FE">
        <w:rPr>
          <w:rFonts w:ascii="Cambria" w:hAnsi="Cambria" w:cs="Gisha"/>
          <w:spacing w:val="-3"/>
          <w:sz w:val="20"/>
          <w:szCs w:val="20"/>
        </w:rPr>
        <w:t>of</w:t>
      </w:r>
      <w:r w:rsidR="00F3752D">
        <w:rPr>
          <w:rFonts w:ascii="Cambria" w:hAnsi="Cambria" w:cs="Gisha"/>
          <w:spacing w:val="-3"/>
          <w:sz w:val="20"/>
          <w:szCs w:val="20"/>
        </w:rPr>
        <w:t xml:space="preserve"> a $60M+ annual revenue </w:t>
      </w:r>
      <w:r w:rsidR="000944FE">
        <w:rPr>
          <w:rFonts w:ascii="Cambria" w:hAnsi="Cambria" w:cs="Gisha"/>
          <w:spacing w:val="-3"/>
          <w:sz w:val="20"/>
          <w:szCs w:val="20"/>
        </w:rPr>
        <w:t>directorate c</w:t>
      </w:r>
      <w:r w:rsidR="00AA25EF">
        <w:rPr>
          <w:rFonts w:ascii="Cambria" w:hAnsi="Cambria" w:cs="Gisha"/>
          <w:spacing w:val="-3"/>
          <w:sz w:val="20"/>
          <w:szCs w:val="20"/>
        </w:rPr>
        <w:t xml:space="preserve">omprised of </w:t>
      </w:r>
      <w:r w:rsidR="000944FE">
        <w:rPr>
          <w:rFonts w:ascii="Cambria" w:hAnsi="Cambria" w:cs="Gisha"/>
          <w:spacing w:val="-3"/>
          <w:sz w:val="20"/>
          <w:szCs w:val="20"/>
        </w:rPr>
        <w:t>four</w:t>
      </w:r>
      <w:r w:rsidR="00AA25EF">
        <w:rPr>
          <w:rFonts w:ascii="Cambria" w:hAnsi="Cambria" w:cs="Gisha"/>
          <w:spacing w:val="-3"/>
          <w:sz w:val="20"/>
          <w:szCs w:val="20"/>
        </w:rPr>
        <w:t xml:space="preserve"> programs providing </w:t>
      </w:r>
      <w:r w:rsidR="00692A2F">
        <w:rPr>
          <w:rFonts w:ascii="Cambria" w:hAnsi="Cambria" w:cs="Gisha"/>
          <w:spacing w:val="-3"/>
          <w:sz w:val="20"/>
          <w:szCs w:val="20"/>
        </w:rPr>
        <w:t xml:space="preserve">training and operations and </w:t>
      </w:r>
      <w:r w:rsidR="001317DE">
        <w:rPr>
          <w:rFonts w:ascii="Cambria" w:hAnsi="Cambria" w:cs="Gisha"/>
          <w:spacing w:val="-3"/>
          <w:sz w:val="20"/>
          <w:szCs w:val="20"/>
        </w:rPr>
        <w:t>maintenance</w:t>
      </w:r>
      <w:r w:rsidR="00692A2F">
        <w:rPr>
          <w:rFonts w:ascii="Cambria" w:hAnsi="Cambria" w:cs="Gisha"/>
          <w:spacing w:val="-3"/>
          <w:sz w:val="20"/>
          <w:szCs w:val="20"/>
        </w:rPr>
        <w:t xml:space="preserve"> services</w:t>
      </w:r>
      <w:r w:rsidR="00AA25EF">
        <w:rPr>
          <w:rFonts w:ascii="Cambria" w:hAnsi="Cambria" w:cs="Gisha"/>
          <w:spacing w:val="-3"/>
          <w:sz w:val="20"/>
          <w:szCs w:val="20"/>
        </w:rPr>
        <w:t xml:space="preserve"> around the globe to NSF, D</w:t>
      </w:r>
      <w:r w:rsidR="00692A2F">
        <w:rPr>
          <w:rFonts w:ascii="Cambria" w:hAnsi="Cambria" w:cs="Gisha"/>
          <w:spacing w:val="-3"/>
          <w:sz w:val="20"/>
          <w:szCs w:val="20"/>
        </w:rPr>
        <w:t>o</w:t>
      </w:r>
      <w:r w:rsidR="00AA25EF">
        <w:rPr>
          <w:rFonts w:ascii="Cambria" w:hAnsi="Cambria" w:cs="Gisha"/>
          <w:spacing w:val="-3"/>
          <w:sz w:val="20"/>
          <w:szCs w:val="20"/>
        </w:rPr>
        <w:t>S</w:t>
      </w:r>
      <w:r w:rsidR="00692A2F">
        <w:rPr>
          <w:rFonts w:ascii="Cambria" w:hAnsi="Cambria" w:cs="Gisha"/>
          <w:spacing w:val="-3"/>
          <w:sz w:val="20"/>
          <w:szCs w:val="20"/>
        </w:rPr>
        <w:t>, UN</w:t>
      </w:r>
      <w:r w:rsidR="00AA25EF">
        <w:rPr>
          <w:rFonts w:ascii="Cambria" w:hAnsi="Cambria" w:cs="Gisha"/>
          <w:spacing w:val="-3"/>
          <w:sz w:val="20"/>
          <w:szCs w:val="20"/>
        </w:rPr>
        <w:t xml:space="preserve"> and Lockheed Martin</w:t>
      </w:r>
      <w:r w:rsidR="00695F85">
        <w:rPr>
          <w:rFonts w:ascii="Cambria" w:hAnsi="Cambria" w:cs="Gisha"/>
          <w:spacing w:val="-3"/>
          <w:sz w:val="20"/>
          <w:szCs w:val="20"/>
        </w:rPr>
        <w:t xml:space="preserve"> customers</w:t>
      </w:r>
      <w:r w:rsidR="00AA25EF">
        <w:rPr>
          <w:rFonts w:ascii="Cambria" w:hAnsi="Cambria" w:cs="Gisha"/>
          <w:spacing w:val="-3"/>
          <w:sz w:val="20"/>
          <w:szCs w:val="20"/>
        </w:rPr>
        <w:t xml:space="preserve">. </w:t>
      </w:r>
      <w:r w:rsidR="00692A2F">
        <w:rPr>
          <w:rFonts w:ascii="Cambria" w:hAnsi="Cambria" w:cs="Gisha"/>
          <w:spacing w:val="-3"/>
          <w:sz w:val="20"/>
          <w:szCs w:val="20"/>
        </w:rPr>
        <w:t xml:space="preserve"> </w:t>
      </w:r>
      <w:r w:rsidR="000944FE" w:rsidRPr="00B279B0">
        <w:rPr>
          <w:rFonts w:ascii="Cambria" w:hAnsi="Cambria" w:cs="Gisha"/>
          <w:spacing w:val="-3"/>
          <w:sz w:val="20"/>
          <w:szCs w:val="20"/>
        </w:rPr>
        <w:t>Multi-task</w:t>
      </w:r>
      <w:r w:rsidR="000944FE">
        <w:rPr>
          <w:rFonts w:ascii="Cambria" w:hAnsi="Cambria" w:cs="Gisha"/>
          <w:spacing w:val="-3"/>
          <w:sz w:val="20"/>
          <w:szCs w:val="20"/>
        </w:rPr>
        <w:t>ed</w:t>
      </w:r>
      <w:r w:rsidR="000944FE" w:rsidRPr="00B279B0">
        <w:rPr>
          <w:rFonts w:ascii="Cambria" w:hAnsi="Cambria" w:cs="Gisha"/>
          <w:spacing w:val="-3"/>
          <w:sz w:val="20"/>
          <w:szCs w:val="20"/>
        </w:rPr>
        <w:t xml:space="preserve"> across various platforms and levels at once, developing</w:t>
      </w:r>
      <w:r w:rsidR="00DD002F">
        <w:rPr>
          <w:rFonts w:ascii="Cambria" w:hAnsi="Cambria" w:cs="Gisha"/>
          <w:spacing w:val="-3"/>
          <w:sz w:val="20"/>
          <w:szCs w:val="20"/>
        </w:rPr>
        <w:t xml:space="preserve"> clear</w:t>
      </w:r>
      <w:r w:rsidR="000944FE" w:rsidRPr="00B279B0">
        <w:rPr>
          <w:rFonts w:ascii="Cambria" w:hAnsi="Cambria" w:cs="Gisha"/>
          <w:spacing w:val="-3"/>
          <w:sz w:val="20"/>
          <w:szCs w:val="20"/>
        </w:rPr>
        <w:t xml:space="preserve"> detailed plan</w:t>
      </w:r>
      <w:r w:rsidR="000944FE">
        <w:rPr>
          <w:rFonts w:ascii="Cambria" w:hAnsi="Cambria" w:cs="Gisha"/>
          <w:spacing w:val="-3"/>
          <w:sz w:val="20"/>
          <w:szCs w:val="20"/>
        </w:rPr>
        <w:t xml:space="preserve">s </w:t>
      </w:r>
      <w:r w:rsidR="000944FE" w:rsidRPr="00B279B0">
        <w:rPr>
          <w:rFonts w:ascii="Cambria" w:hAnsi="Cambria" w:cs="Gisha"/>
          <w:spacing w:val="-3"/>
          <w:sz w:val="20"/>
          <w:szCs w:val="20"/>
        </w:rPr>
        <w:t xml:space="preserve">in order to ensure program </w:t>
      </w:r>
      <w:r w:rsidR="001317DE" w:rsidRPr="00B279B0">
        <w:rPr>
          <w:rFonts w:ascii="Cambria" w:hAnsi="Cambria" w:cs="Gisha"/>
          <w:spacing w:val="-3"/>
          <w:sz w:val="20"/>
          <w:szCs w:val="20"/>
        </w:rPr>
        <w:t>feasibility</w:t>
      </w:r>
      <w:r w:rsidR="000944FE" w:rsidRPr="00B279B0">
        <w:rPr>
          <w:rFonts w:ascii="Cambria" w:hAnsi="Cambria" w:cs="Gisha"/>
          <w:spacing w:val="-3"/>
          <w:sz w:val="20"/>
          <w:szCs w:val="20"/>
        </w:rPr>
        <w:t xml:space="preserve"> and completion timelines.  Address</w:t>
      </w:r>
      <w:r w:rsidR="000944FE">
        <w:rPr>
          <w:rFonts w:ascii="Cambria" w:hAnsi="Cambria" w:cs="Gisha"/>
          <w:spacing w:val="-3"/>
          <w:sz w:val="20"/>
          <w:szCs w:val="20"/>
        </w:rPr>
        <w:t xml:space="preserve">ed </w:t>
      </w:r>
      <w:r w:rsidR="000944FE" w:rsidRPr="00B279B0">
        <w:rPr>
          <w:rFonts w:ascii="Cambria" w:hAnsi="Cambria" w:cs="Gisha"/>
          <w:spacing w:val="-3"/>
          <w:sz w:val="20"/>
          <w:szCs w:val="20"/>
        </w:rPr>
        <w:t xml:space="preserve">and </w:t>
      </w:r>
      <w:r w:rsidR="001317DE">
        <w:rPr>
          <w:rFonts w:ascii="Cambria" w:hAnsi="Cambria" w:cs="Gisha"/>
          <w:spacing w:val="-3"/>
          <w:sz w:val="20"/>
          <w:szCs w:val="20"/>
        </w:rPr>
        <w:t>solutioned issues in</w:t>
      </w:r>
      <w:r w:rsidR="000944FE">
        <w:rPr>
          <w:rFonts w:ascii="Cambria" w:hAnsi="Cambria" w:cs="Gisha"/>
          <w:spacing w:val="-3"/>
          <w:sz w:val="20"/>
          <w:szCs w:val="20"/>
        </w:rPr>
        <w:t xml:space="preserve"> </w:t>
      </w:r>
      <w:r w:rsidR="000944FE" w:rsidRPr="00B279B0">
        <w:rPr>
          <w:rFonts w:ascii="Cambria" w:hAnsi="Cambria" w:cs="Gisha"/>
          <w:spacing w:val="-3"/>
          <w:sz w:val="20"/>
          <w:szCs w:val="20"/>
        </w:rPr>
        <w:t>real-time.  Collaborate</w:t>
      </w:r>
      <w:r w:rsidR="000944FE">
        <w:rPr>
          <w:rFonts w:ascii="Cambria" w:hAnsi="Cambria" w:cs="Gisha"/>
          <w:spacing w:val="-3"/>
          <w:sz w:val="20"/>
          <w:szCs w:val="20"/>
        </w:rPr>
        <w:t>d</w:t>
      </w:r>
      <w:r w:rsidR="000944FE" w:rsidRPr="00B279B0">
        <w:rPr>
          <w:rFonts w:ascii="Cambria" w:hAnsi="Cambria" w:cs="Gisha"/>
          <w:spacing w:val="-3"/>
          <w:sz w:val="20"/>
          <w:szCs w:val="20"/>
        </w:rPr>
        <w:t xml:space="preserve"> with clients, supervisors, staff and peers, to dictate responsibilities, off</w:t>
      </w:r>
      <w:r w:rsidR="000944FE">
        <w:rPr>
          <w:rFonts w:ascii="Cambria" w:hAnsi="Cambria" w:cs="Gisha"/>
          <w:spacing w:val="-3"/>
          <w:sz w:val="20"/>
          <w:szCs w:val="20"/>
        </w:rPr>
        <w:t xml:space="preserve">er constructive feedback and </w:t>
      </w:r>
      <w:r w:rsidR="000944FE" w:rsidRPr="00B279B0">
        <w:rPr>
          <w:rFonts w:ascii="Cambria" w:hAnsi="Cambria" w:cs="Gisha"/>
          <w:spacing w:val="-3"/>
          <w:sz w:val="20"/>
          <w:szCs w:val="20"/>
        </w:rPr>
        <w:t>mot</w:t>
      </w:r>
      <w:r w:rsidR="000944FE">
        <w:rPr>
          <w:rFonts w:ascii="Cambria" w:hAnsi="Cambria" w:cs="Gisha"/>
          <w:spacing w:val="-3"/>
          <w:sz w:val="20"/>
          <w:szCs w:val="20"/>
        </w:rPr>
        <w:t xml:space="preserve">ivation </w:t>
      </w:r>
      <w:r w:rsidR="000944FE" w:rsidRPr="00B279B0">
        <w:rPr>
          <w:rFonts w:ascii="Cambria" w:hAnsi="Cambria" w:cs="Gisha"/>
          <w:spacing w:val="-3"/>
          <w:sz w:val="20"/>
          <w:szCs w:val="20"/>
        </w:rPr>
        <w:t>in ways to support and encourage all.</w:t>
      </w:r>
    </w:p>
    <w:p w:rsidR="000945CC" w:rsidRDefault="00692A2F" w:rsidP="00CF6DA7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>
        <w:rPr>
          <w:rFonts w:ascii="Cambria" w:hAnsi="Cambria" w:cs="Gisha"/>
          <w:spacing w:val="-3"/>
          <w:sz w:val="20"/>
          <w:szCs w:val="20"/>
        </w:rPr>
        <w:t>O</w:t>
      </w:r>
      <w:r w:rsidR="000945CC" w:rsidRPr="00D76E07">
        <w:rPr>
          <w:rFonts w:ascii="Cambria" w:hAnsi="Cambria" w:cs="Gisha"/>
          <w:spacing w:val="-3"/>
          <w:sz w:val="20"/>
          <w:szCs w:val="20"/>
        </w:rPr>
        <w:t>vers</w:t>
      </w:r>
      <w:r>
        <w:rPr>
          <w:rFonts w:ascii="Cambria" w:hAnsi="Cambria" w:cs="Gisha"/>
          <w:spacing w:val="-3"/>
          <w:sz w:val="20"/>
          <w:szCs w:val="20"/>
        </w:rPr>
        <w:t>aw</w:t>
      </w:r>
      <w:r w:rsidR="007C41D5">
        <w:rPr>
          <w:rFonts w:ascii="Cambria" w:hAnsi="Cambria" w:cs="Gisha"/>
          <w:spacing w:val="-3"/>
          <w:sz w:val="20"/>
          <w:szCs w:val="20"/>
        </w:rPr>
        <w:t xml:space="preserve"> the negotiation, difiitization and </w:t>
      </w:r>
      <w:r w:rsidR="000945CC" w:rsidRPr="00D76E07">
        <w:rPr>
          <w:rFonts w:ascii="Cambria" w:hAnsi="Cambria" w:cs="Gisha"/>
          <w:spacing w:val="-3"/>
          <w:sz w:val="20"/>
          <w:szCs w:val="20"/>
        </w:rPr>
        <w:t xml:space="preserve">all day-to-day activities </w:t>
      </w:r>
      <w:r w:rsidR="000945CC">
        <w:rPr>
          <w:rFonts w:ascii="Cambria" w:hAnsi="Cambria" w:cs="Gisha"/>
          <w:spacing w:val="-3"/>
          <w:sz w:val="20"/>
          <w:szCs w:val="20"/>
        </w:rPr>
        <w:t xml:space="preserve">on the </w:t>
      </w:r>
      <w:r w:rsidR="000945CC" w:rsidRPr="00D61E72">
        <w:rPr>
          <w:rFonts w:ascii="Cambria" w:hAnsi="Cambria" w:cs="Gisha"/>
          <w:spacing w:val="-3"/>
          <w:sz w:val="20"/>
          <w:szCs w:val="20"/>
        </w:rPr>
        <w:t>Antarctic Support Contract</w:t>
      </w:r>
      <w:r w:rsidR="000945CC" w:rsidRPr="00A21CDC">
        <w:rPr>
          <w:rFonts w:ascii="Cambria" w:hAnsi="Cambria" w:cs="Gisha"/>
          <w:spacing w:val="-3"/>
          <w:sz w:val="20"/>
          <w:szCs w:val="20"/>
        </w:rPr>
        <w:t xml:space="preserve"> </w:t>
      </w:r>
      <w:r w:rsidR="000945CC">
        <w:rPr>
          <w:rFonts w:ascii="Cambria" w:hAnsi="Cambria" w:cs="Gisha"/>
          <w:spacing w:val="-3"/>
          <w:sz w:val="20"/>
          <w:szCs w:val="20"/>
        </w:rPr>
        <w:t>a $</w:t>
      </w:r>
      <w:r w:rsidR="00B00EFE">
        <w:rPr>
          <w:rFonts w:ascii="Cambria" w:hAnsi="Cambria" w:cs="Gisha"/>
          <w:spacing w:val="-3"/>
          <w:sz w:val="20"/>
          <w:szCs w:val="20"/>
        </w:rPr>
        <w:t>4</w:t>
      </w:r>
      <w:r w:rsidR="000945CC">
        <w:rPr>
          <w:rFonts w:ascii="Cambria" w:hAnsi="Cambria" w:cs="Gisha"/>
          <w:spacing w:val="-3"/>
          <w:sz w:val="20"/>
          <w:szCs w:val="20"/>
        </w:rPr>
        <w:t xml:space="preserve">0M annual revenue contract </w:t>
      </w:r>
      <w:r w:rsidR="000945CC" w:rsidRPr="00D61E72">
        <w:rPr>
          <w:rFonts w:ascii="Cambria" w:hAnsi="Cambria" w:cs="Gisha"/>
          <w:spacing w:val="-3"/>
          <w:sz w:val="20"/>
          <w:szCs w:val="20"/>
        </w:rPr>
        <w:t>during its first ever multi-subcontracted award</w:t>
      </w:r>
      <w:r w:rsidR="000945CC">
        <w:rPr>
          <w:rFonts w:ascii="Cambria" w:hAnsi="Cambria" w:cs="Gisha"/>
          <w:spacing w:val="-3"/>
          <w:sz w:val="20"/>
          <w:szCs w:val="20"/>
        </w:rPr>
        <w:t>.</w:t>
      </w:r>
      <w:r w:rsidR="000945CC" w:rsidRPr="00D61E72">
        <w:rPr>
          <w:rFonts w:ascii="Cambria" w:hAnsi="Cambria" w:cs="Gisha"/>
          <w:spacing w:val="-3"/>
          <w:sz w:val="20"/>
          <w:szCs w:val="20"/>
        </w:rPr>
        <w:t xml:space="preserve"> </w:t>
      </w:r>
      <w:r w:rsidR="000945CC">
        <w:rPr>
          <w:rFonts w:ascii="Cambria" w:hAnsi="Cambria" w:cs="Gisha"/>
          <w:spacing w:val="-3"/>
          <w:sz w:val="20"/>
          <w:szCs w:val="20"/>
        </w:rPr>
        <w:t xml:space="preserve">Executed a </w:t>
      </w:r>
      <w:r w:rsidR="0026389A">
        <w:rPr>
          <w:rFonts w:ascii="Cambria" w:hAnsi="Cambria" w:cs="Gisha"/>
          <w:spacing w:val="-3"/>
          <w:sz w:val="20"/>
          <w:szCs w:val="20"/>
        </w:rPr>
        <w:t>successful</w:t>
      </w:r>
      <w:r w:rsidR="000945CC">
        <w:rPr>
          <w:rFonts w:ascii="Cambria" w:hAnsi="Cambria" w:cs="Gisha"/>
          <w:spacing w:val="-3"/>
          <w:sz w:val="20"/>
          <w:szCs w:val="20"/>
        </w:rPr>
        <w:t xml:space="preserve"> startup program </w:t>
      </w:r>
      <w:r w:rsidR="000945CC" w:rsidRPr="00D76E07">
        <w:rPr>
          <w:rFonts w:ascii="Cambria" w:hAnsi="Cambria" w:cs="Gisha"/>
          <w:spacing w:val="-3"/>
          <w:sz w:val="20"/>
          <w:szCs w:val="20"/>
        </w:rPr>
        <w:t>launch</w:t>
      </w:r>
      <w:r w:rsidR="000945CC">
        <w:rPr>
          <w:rFonts w:ascii="Cambria" w:hAnsi="Cambria" w:cs="Gisha"/>
          <w:spacing w:val="-3"/>
          <w:sz w:val="20"/>
          <w:szCs w:val="20"/>
        </w:rPr>
        <w:t xml:space="preserve"> while undergoing PAE’s divesture from Lockheed Martin</w:t>
      </w:r>
      <w:r w:rsidR="00362E8B">
        <w:rPr>
          <w:rFonts w:ascii="Cambria" w:hAnsi="Cambria" w:cs="Gisha"/>
          <w:spacing w:val="-3"/>
          <w:sz w:val="20"/>
          <w:szCs w:val="20"/>
        </w:rPr>
        <w:t xml:space="preserve">. </w:t>
      </w:r>
      <w:r w:rsidR="000945CC">
        <w:rPr>
          <w:rFonts w:ascii="Cambria" w:hAnsi="Cambria" w:cs="Gisha"/>
          <w:spacing w:val="-3"/>
          <w:sz w:val="20"/>
          <w:szCs w:val="20"/>
        </w:rPr>
        <w:t xml:space="preserve"> </w:t>
      </w:r>
      <w:r w:rsidR="00362E8B">
        <w:rPr>
          <w:rFonts w:ascii="Cambria" w:hAnsi="Cambria" w:cs="Gisha"/>
          <w:spacing w:val="-3"/>
          <w:sz w:val="20"/>
          <w:szCs w:val="20"/>
        </w:rPr>
        <w:t>Saw</w:t>
      </w:r>
      <w:r w:rsidR="00AA25EF">
        <w:rPr>
          <w:rFonts w:ascii="Cambria" w:hAnsi="Cambria" w:cs="Gisha"/>
          <w:spacing w:val="-3"/>
          <w:sz w:val="20"/>
          <w:szCs w:val="20"/>
        </w:rPr>
        <w:t xml:space="preserve"> the program</w:t>
      </w:r>
      <w:r w:rsidR="000945CC">
        <w:rPr>
          <w:rFonts w:ascii="Cambria" w:hAnsi="Cambria" w:cs="Gisha"/>
          <w:spacing w:val="-3"/>
          <w:sz w:val="20"/>
          <w:szCs w:val="20"/>
        </w:rPr>
        <w:t xml:space="preserve"> through to a healthy maturity</w:t>
      </w:r>
      <w:r w:rsidR="00362E8B">
        <w:rPr>
          <w:rFonts w:ascii="Cambria" w:hAnsi="Cambria" w:cs="Gisha"/>
          <w:spacing w:val="-3"/>
          <w:sz w:val="20"/>
          <w:szCs w:val="20"/>
        </w:rPr>
        <w:t>, e</w:t>
      </w:r>
      <w:r w:rsidR="000945CC" w:rsidRPr="00D61E72">
        <w:rPr>
          <w:rFonts w:ascii="Cambria" w:hAnsi="Cambria" w:cs="Gisha"/>
          <w:spacing w:val="-3"/>
          <w:sz w:val="20"/>
          <w:szCs w:val="20"/>
        </w:rPr>
        <w:t xml:space="preserve">arning </w:t>
      </w:r>
      <w:r w:rsidR="000945CC" w:rsidRPr="00D61E72">
        <w:rPr>
          <w:rFonts w:ascii="Cambria" w:hAnsi="Cambria" w:cs="Gisha"/>
          <w:spacing w:val="-3"/>
          <w:sz w:val="20"/>
          <w:szCs w:val="20"/>
        </w:rPr>
        <w:lastRenderedPageBreak/>
        <w:t>outstanding customer reviews</w:t>
      </w:r>
      <w:r w:rsidR="000945CC">
        <w:rPr>
          <w:rFonts w:ascii="Cambria" w:hAnsi="Cambria" w:cs="Gisha"/>
          <w:spacing w:val="-3"/>
          <w:sz w:val="20"/>
          <w:szCs w:val="20"/>
        </w:rPr>
        <w:t xml:space="preserve"> and excellent award fee scores of 90% or better</w:t>
      </w:r>
      <w:r w:rsidR="000945CC" w:rsidRPr="00D76E07">
        <w:rPr>
          <w:rFonts w:ascii="Cambria" w:hAnsi="Cambria" w:cs="Gisha"/>
          <w:spacing w:val="-3"/>
          <w:sz w:val="20"/>
          <w:szCs w:val="20"/>
        </w:rPr>
        <w:t xml:space="preserve"> exceed</w:t>
      </w:r>
      <w:r w:rsidR="00F6688A">
        <w:rPr>
          <w:rFonts w:ascii="Cambria" w:hAnsi="Cambria" w:cs="Gisha"/>
          <w:spacing w:val="-3"/>
          <w:sz w:val="20"/>
          <w:szCs w:val="20"/>
        </w:rPr>
        <w:t>ing</w:t>
      </w:r>
      <w:r w:rsidR="000945CC" w:rsidRPr="00D76E07">
        <w:rPr>
          <w:rFonts w:ascii="Cambria" w:hAnsi="Cambria" w:cs="Gisha"/>
          <w:spacing w:val="-3"/>
          <w:sz w:val="20"/>
          <w:szCs w:val="20"/>
        </w:rPr>
        <w:t xml:space="preserve"> all f</w:t>
      </w:r>
      <w:r w:rsidR="000945CC">
        <w:rPr>
          <w:rFonts w:ascii="Cambria" w:hAnsi="Cambria" w:cs="Gisha"/>
          <w:spacing w:val="-3"/>
          <w:sz w:val="20"/>
          <w:szCs w:val="20"/>
        </w:rPr>
        <w:t xml:space="preserve">unctional </w:t>
      </w:r>
      <w:r w:rsidR="00AA25EF">
        <w:rPr>
          <w:rFonts w:ascii="Cambria" w:hAnsi="Cambria" w:cs="Gisha"/>
          <w:spacing w:val="-3"/>
          <w:sz w:val="20"/>
          <w:szCs w:val="20"/>
        </w:rPr>
        <w:t>company</w:t>
      </w:r>
      <w:r w:rsidR="000945CC" w:rsidRPr="00D76E07">
        <w:rPr>
          <w:rFonts w:ascii="Cambria" w:hAnsi="Cambria" w:cs="Gisha"/>
          <w:spacing w:val="-3"/>
          <w:sz w:val="20"/>
          <w:szCs w:val="20"/>
        </w:rPr>
        <w:t xml:space="preserve"> </w:t>
      </w:r>
      <w:r w:rsidR="00AA25EF">
        <w:rPr>
          <w:rFonts w:ascii="Cambria" w:hAnsi="Cambria" w:cs="Gisha"/>
          <w:spacing w:val="-3"/>
          <w:sz w:val="20"/>
          <w:szCs w:val="20"/>
        </w:rPr>
        <w:t xml:space="preserve">goals and </w:t>
      </w:r>
      <w:r w:rsidR="000945CC" w:rsidRPr="00D76E07">
        <w:rPr>
          <w:rFonts w:ascii="Cambria" w:hAnsi="Cambria" w:cs="Gisha"/>
          <w:spacing w:val="-3"/>
          <w:sz w:val="20"/>
          <w:szCs w:val="20"/>
        </w:rPr>
        <w:t>initiatives</w:t>
      </w:r>
      <w:r w:rsidR="000945CC">
        <w:rPr>
          <w:rFonts w:ascii="Cambria" w:hAnsi="Cambria" w:cs="Gisha"/>
          <w:spacing w:val="-3"/>
          <w:sz w:val="20"/>
          <w:szCs w:val="20"/>
        </w:rPr>
        <w:t>.</w:t>
      </w:r>
    </w:p>
    <w:p w:rsidR="00310928" w:rsidRDefault="00CC7EB5" w:rsidP="00CF6DA7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>
        <w:rPr>
          <w:rFonts w:ascii="Cambria" w:hAnsi="Cambria" w:cs="Gisha"/>
          <w:spacing w:val="-3"/>
          <w:sz w:val="20"/>
          <w:szCs w:val="20"/>
        </w:rPr>
        <w:t>R</w:t>
      </w:r>
      <w:r w:rsidR="002D4799">
        <w:rPr>
          <w:rFonts w:ascii="Cambria" w:hAnsi="Cambria" w:cs="Gisha"/>
          <w:spacing w:val="-3"/>
          <w:sz w:val="20"/>
          <w:szCs w:val="20"/>
        </w:rPr>
        <w:t xml:space="preserve">ecruited </w:t>
      </w:r>
      <w:r>
        <w:rPr>
          <w:rFonts w:ascii="Cambria" w:hAnsi="Cambria" w:cs="Gisha"/>
          <w:spacing w:val="-3"/>
          <w:sz w:val="20"/>
          <w:szCs w:val="20"/>
        </w:rPr>
        <w:t>4</w:t>
      </w:r>
      <w:r w:rsidR="002D4799">
        <w:rPr>
          <w:rFonts w:ascii="Cambria" w:hAnsi="Cambria" w:cs="Gisha"/>
          <w:spacing w:val="-3"/>
          <w:sz w:val="20"/>
          <w:szCs w:val="20"/>
        </w:rPr>
        <w:t xml:space="preserve">000+ </w:t>
      </w:r>
      <w:r w:rsidR="0026389A">
        <w:rPr>
          <w:rFonts w:ascii="Cambria" w:hAnsi="Cambria" w:cs="Gisha"/>
          <w:spacing w:val="-3"/>
          <w:sz w:val="20"/>
          <w:szCs w:val="20"/>
        </w:rPr>
        <w:t>candidates, on</w:t>
      </w:r>
      <w:r w:rsidR="002D4799">
        <w:rPr>
          <w:rFonts w:ascii="Cambria" w:hAnsi="Cambria" w:cs="Gisha"/>
          <w:spacing w:val="-3"/>
          <w:sz w:val="20"/>
          <w:szCs w:val="20"/>
        </w:rPr>
        <w:t xml:space="preserve">-boarded and termed approximately 800+ employees.  </w:t>
      </w:r>
      <w:r w:rsidR="00F44316">
        <w:rPr>
          <w:rFonts w:ascii="Cambria" w:hAnsi="Cambria" w:cs="Gisha"/>
          <w:spacing w:val="-3"/>
          <w:sz w:val="20"/>
          <w:szCs w:val="20"/>
        </w:rPr>
        <w:t xml:space="preserve">Established a highly complex recruiting and staffing </w:t>
      </w:r>
      <w:r w:rsidR="00310928">
        <w:rPr>
          <w:rFonts w:ascii="Cambria" w:hAnsi="Cambria" w:cs="Gisha"/>
          <w:spacing w:val="-3"/>
          <w:sz w:val="20"/>
          <w:szCs w:val="20"/>
        </w:rPr>
        <w:t>plan</w:t>
      </w:r>
      <w:r w:rsidR="002D4799">
        <w:rPr>
          <w:rFonts w:ascii="Cambria" w:hAnsi="Cambria" w:cs="Gisha"/>
          <w:spacing w:val="-3"/>
          <w:sz w:val="20"/>
          <w:szCs w:val="20"/>
        </w:rPr>
        <w:t xml:space="preserve"> across mul</w:t>
      </w:r>
      <w:r>
        <w:rPr>
          <w:rFonts w:ascii="Cambria" w:hAnsi="Cambria" w:cs="Gisha"/>
          <w:spacing w:val="-3"/>
          <w:sz w:val="20"/>
          <w:szCs w:val="20"/>
        </w:rPr>
        <w:t>tiple subcontractors.  E</w:t>
      </w:r>
      <w:r w:rsidR="002D4799">
        <w:rPr>
          <w:rFonts w:ascii="Cambria" w:hAnsi="Cambria" w:cs="Gisha"/>
          <w:spacing w:val="-3"/>
          <w:sz w:val="20"/>
          <w:szCs w:val="20"/>
        </w:rPr>
        <w:t>fficiently track</w:t>
      </w:r>
      <w:r w:rsidR="00F6688A">
        <w:rPr>
          <w:rFonts w:ascii="Cambria" w:hAnsi="Cambria" w:cs="Gisha"/>
          <w:spacing w:val="-3"/>
          <w:sz w:val="20"/>
          <w:szCs w:val="20"/>
        </w:rPr>
        <w:t>ed</w:t>
      </w:r>
      <w:r w:rsidR="002D4799">
        <w:rPr>
          <w:rFonts w:ascii="Cambria" w:hAnsi="Cambria" w:cs="Gisha"/>
          <w:spacing w:val="-3"/>
          <w:sz w:val="20"/>
          <w:szCs w:val="20"/>
        </w:rPr>
        <w:t xml:space="preserve"> all personnel to meet an extensive list of </w:t>
      </w:r>
      <w:r>
        <w:rPr>
          <w:rFonts w:ascii="Cambria" w:hAnsi="Cambria" w:cs="Gisha"/>
          <w:spacing w:val="-3"/>
          <w:sz w:val="20"/>
          <w:szCs w:val="20"/>
        </w:rPr>
        <w:t>job</w:t>
      </w:r>
      <w:r w:rsidR="00F6688A">
        <w:rPr>
          <w:rFonts w:ascii="Cambria" w:hAnsi="Cambria" w:cs="Gisha"/>
          <w:spacing w:val="-3"/>
          <w:sz w:val="20"/>
          <w:szCs w:val="20"/>
        </w:rPr>
        <w:t>s</w:t>
      </w:r>
      <w:r>
        <w:rPr>
          <w:rFonts w:ascii="Cambria" w:hAnsi="Cambria" w:cs="Gisha"/>
          <w:spacing w:val="-3"/>
          <w:sz w:val="20"/>
          <w:szCs w:val="20"/>
        </w:rPr>
        <w:t>,</w:t>
      </w:r>
      <w:r w:rsidR="002D4799">
        <w:rPr>
          <w:rFonts w:ascii="Cambria" w:hAnsi="Cambria" w:cs="Gisha"/>
          <w:spacing w:val="-3"/>
          <w:sz w:val="20"/>
          <w:szCs w:val="20"/>
        </w:rPr>
        <w:t xml:space="preserve"> physical </w:t>
      </w:r>
      <w:r>
        <w:rPr>
          <w:rFonts w:ascii="Cambria" w:hAnsi="Cambria" w:cs="Gisha"/>
          <w:spacing w:val="-3"/>
          <w:sz w:val="20"/>
          <w:szCs w:val="20"/>
        </w:rPr>
        <w:t xml:space="preserve">and </w:t>
      </w:r>
      <w:r w:rsidR="002D4799">
        <w:rPr>
          <w:rFonts w:ascii="Cambria" w:hAnsi="Cambria" w:cs="Gisha"/>
          <w:spacing w:val="-3"/>
          <w:sz w:val="20"/>
          <w:szCs w:val="20"/>
        </w:rPr>
        <w:t xml:space="preserve">logistical flight manifest </w:t>
      </w:r>
      <w:r>
        <w:rPr>
          <w:rFonts w:ascii="Cambria" w:hAnsi="Cambria" w:cs="Gisha"/>
          <w:spacing w:val="-3"/>
          <w:sz w:val="20"/>
          <w:szCs w:val="20"/>
        </w:rPr>
        <w:t>requirements</w:t>
      </w:r>
      <w:r w:rsidR="002D4799">
        <w:rPr>
          <w:rFonts w:ascii="Cambria" w:hAnsi="Cambria" w:cs="Gisha"/>
          <w:spacing w:val="-3"/>
          <w:sz w:val="20"/>
          <w:szCs w:val="20"/>
        </w:rPr>
        <w:t xml:space="preserve"> w</w:t>
      </w:r>
      <w:r w:rsidR="00310928">
        <w:rPr>
          <w:rFonts w:ascii="Cambria" w:hAnsi="Cambria" w:cs="Gisha"/>
          <w:spacing w:val="-3"/>
          <w:sz w:val="20"/>
          <w:szCs w:val="20"/>
        </w:rPr>
        <w:t xml:space="preserve">hile staying </w:t>
      </w:r>
      <w:r>
        <w:rPr>
          <w:rFonts w:ascii="Cambria" w:hAnsi="Cambria" w:cs="Gisha"/>
          <w:spacing w:val="-3"/>
          <w:sz w:val="20"/>
          <w:szCs w:val="20"/>
        </w:rPr>
        <w:t xml:space="preserve">HR compliant, </w:t>
      </w:r>
      <w:r w:rsidR="00310928">
        <w:rPr>
          <w:rFonts w:ascii="Cambria" w:hAnsi="Cambria" w:cs="Gisha"/>
          <w:spacing w:val="-3"/>
          <w:sz w:val="20"/>
          <w:szCs w:val="20"/>
        </w:rPr>
        <w:t>within budget</w:t>
      </w:r>
      <w:r>
        <w:rPr>
          <w:rFonts w:ascii="Cambria" w:hAnsi="Cambria" w:cs="Gisha"/>
          <w:spacing w:val="-3"/>
          <w:sz w:val="20"/>
          <w:szCs w:val="20"/>
        </w:rPr>
        <w:t xml:space="preserve"> and meeting operational needs.</w:t>
      </w:r>
      <w:r w:rsidR="00310928">
        <w:rPr>
          <w:rFonts w:ascii="Cambria" w:hAnsi="Cambria" w:cs="Gisha"/>
          <w:spacing w:val="-3"/>
          <w:sz w:val="20"/>
          <w:szCs w:val="20"/>
        </w:rPr>
        <w:t xml:space="preserve"> </w:t>
      </w:r>
    </w:p>
    <w:p w:rsidR="006C5E76" w:rsidRDefault="00310928" w:rsidP="00CF6DA7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>
        <w:rPr>
          <w:rFonts w:ascii="Cambria" w:hAnsi="Cambria" w:cs="Gisha"/>
          <w:spacing w:val="-3"/>
          <w:sz w:val="20"/>
          <w:szCs w:val="20"/>
        </w:rPr>
        <w:t xml:space="preserve">Implemented an </w:t>
      </w:r>
      <w:r w:rsidR="00F6688A">
        <w:rPr>
          <w:rFonts w:ascii="Cambria" w:hAnsi="Cambria" w:cs="Gisha"/>
          <w:spacing w:val="-3"/>
          <w:sz w:val="20"/>
          <w:szCs w:val="20"/>
        </w:rPr>
        <w:t xml:space="preserve">OSHA regulatory compliant </w:t>
      </w:r>
      <w:r>
        <w:rPr>
          <w:rFonts w:ascii="Cambria" w:hAnsi="Cambria" w:cs="Gisha"/>
          <w:spacing w:val="-3"/>
          <w:sz w:val="20"/>
          <w:szCs w:val="20"/>
        </w:rPr>
        <w:t xml:space="preserve">Employee </w:t>
      </w:r>
      <w:r w:rsidR="002D4799">
        <w:rPr>
          <w:rFonts w:ascii="Cambria" w:hAnsi="Cambria" w:cs="Gisha"/>
          <w:spacing w:val="-3"/>
          <w:sz w:val="20"/>
          <w:szCs w:val="20"/>
        </w:rPr>
        <w:t>Safety</w:t>
      </w:r>
      <w:r>
        <w:rPr>
          <w:rFonts w:ascii="Cambria" w:hAnsi="Cambria" w:cs="Gisha"/>
          <w:spacing w:val="-3"/>
          <w:sz w:val="20"/>
          <w:szCs w:val="20"/>
        </w:rPr>
        <w:t xml:space="preserve"> and Health plan </w:t>
      </w:r>
      <w:r w:rsidR="00BF15EC">
        <w:rPr>
          <w:rFonts w:ascii="Cambria" w:hAnsi="Cambria" w:cs="Gisha"/>
          <w:spacing w:val="-3"/>
          <w:sz w:val="20"/>
          <w:szCs w:val="20"/>
        </w:rPr>
        <w:t xml:space="preserve">with the ability </w:t>
      </w:r>
      <w:r w:rsidR="001317DE">
        <w:rPr>
          <w:rFonts w:ascii="Cambria" w:hAnsi="Cambria" w:cs="Gisha"/>
          <w:spacing w:val="-3"/>
          <w:sz w:val="20"/>
          <w:szCs w:val="20"/>
        </w:rPr>
        <w:t>to maintain</w:t>
      </w:r>
      <w:r w:rsidR="000C4AD8">
        <w:rPr>
          <w:rFonts w:ascii="Cambria" w:hAnsi="Cambria" w:cs="Gisha"/>
          <w:spacing w:val="-3"/>
          <w:sz w:val="20"/>
          <w:szCs w:val="20"/>
        </w:rPr>
        <w:t xml:space="preserve"> the </w:t>
      </w:r>
      <w:r w:rsidR="00BF15EC">
        <w:rPr>
          <w:rFonts w:ascii="Cambria" w:hAnsi="Cambria" w:cs="Gisha"/>
          <w:spacing w:val="-3"/>
          <w:sz w:val="20"/>
          <w:szCs w:val="20"/>
        </w:rPr>
        <w:t>integrity of</w:t>
      </w:r>
      <w:r w:rsidR="000C4AD8">
        <w:rPr>
          <w:rFonts w:ascii="Cambria" w:hAnsi="Cambria" w:cs="Gisha"/>
          <w:spacing w:val="-3"/>
          <w:sz w:val="20"/>
          <w:szCs w:val="20"/>
        </w:rPr>
        <w:t xml:space="preserve"> employee </w:t>
      </w:r>
      <w:r w:rsidR="0026389A">
        <w:rPr>
          <w:rFonts w:ascii="Cambria" w:hAnsi="Cambria" w:cs="Gisha"/>
          <w:spacing w:val="-3"/>
          <w:sz w:val="20"/>
          <w:szCs w:val="20"/>
        </w:rPr>
        <w:t>safety yet</w:t>
      </w:r>
      <w:r w:rsidR="005275EB">
        <w:rPr>
          <w:rFonts w:ascii="Cambria" w:hAnsi="Cambria" w:cs="Gisha"/>
          <w:spacing w:val="-3"/>
          <w:sz w:val="20"/>
          <w:szCs w:val="20"/>
        </w:rPr>
        <w:t xml:space="preserve"> bend to</w:t>
      </w:r>
      <w:r w:rsidR="00BF15EC">
        <w:rPr>
          <w:rFonts w:ascii="Cambria" w:hAnsi="Cambria" w:cs="Gisha"/>
          <w:spacing w:val="-3"/>
          <w:sz w:val="20"/>
          <w:szCs w:val="20"/>
        </w:rPr>
        <w:t xml:space="preserve"> the austere Antarctic region</w:t>
      </w:r>
      <w:r w:rsidR="000C4AD8">
        <w:rPr>
          <w:rFonts w:ascii="Cambria" w:hAnsi="Cambria" w:cs="Gisha"/>
          <w:spacing w:val="-3"/>
          <w:sz w:val="20"/>
          <w:szCs w:val="20"/>
        </w:rPr>
        <w:t>.</w:t>
      </w:r>
      <w:r w:rsidR="00BF15EC">
        <w:rPr>
          <w:rFonts w:ascii="Cambria" w:hAnsi="Cambria" w:cs="Gisha"/>
          <w:spacing w:val="-3"/>
          <w:sz w:val="20"/>
          <w:szCs w:val="20"/>
        </w:rPr>
        <w:t xml:space="preserve">  </w:t>
      </w:r>
      <w:r w:rsidR="005275EB">
        <w:rPr>
          <w:rFonts w:ascii="Cambria" w:hAnsi="Cambria" w:cs="Gisha"/>
          <w:spacing w:val="-3"/>
          <w:sz w:val="20"/>
          <w:szCs w:val="20"/>
        </w:rPr>
        <w:t xml:space="preserve">Accomplished a 50% reduction in </w:t>
      </w:r>
      <w:r w:rsidR="00BF15EC">
        <w:rPr>
          <w:rFonts w:ascii="Cambria" w:hAnsi="Cambria" w:cs="Gisha"/>
          <w:spacing w:val="-3"/>
          <w:sz w:val="20"/>
          <w:szCs w:val="20"/>
        </w:rPr>
        <w:t>Reportable Incident</w:t>
      </w:r>
      <w:r w:rsidR="005275EB">
        <w:rPr>
          <w:rFonts w:ascii="Cambria" w:hAnsi="Cambria" w:cs="Gisha"/>
          <w:spacing w:val="-3"/>
          <w:sz w:val="20"/>
          <w:szCs w:val="20"/>
        </w:rPr>
        <w:t>s,</w:t>
      </w:r>
      <w:r w:rsidR="00BF15EC">
        <w:rPr>
          <w:rFonts w:ascii="Cambria" w:hAnsi="Cambria" w:cs="Gisha"/>
          <w:spacing w:val="-3"/>
          <w:sz w:val="20"/>
          <w:szCs w:val="20"/>
        </w:rPr>
        <w:t xml:space="preserve"> dramatically influencing insurance costs</w:t>
      </w:r>
      <w:r w:rsidR="006C5E76">
        <w:rPr>
          <w:rFonts w:ascii="Cambria" w:hAnsi="Cambria" w:cs="Gisha"/>
          <w:spacing w:val="-3"/>
          <w:sz w:val="20"/>
          <w:szCs w:val="20"/>
        </w:rPr>
        <w:t xml:space="preserve"> stability.  </w:t>
      </w:r>
    </w:p>
    <w:p w:rsidR="00F44316" w:rsidRDefault="006C5E76" w:rsidP="00CF6DA7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>
        <w:rPr>
          <w:rFonts w:ascii="Cambria" w:hAnsi="Cambria" w:cs="Gisha"/>
          <w:spacing w:val="-3"/>
          <w:sz w:val="20"/>
          <w:szCs w:val="20"/>
        </w:rPr>
        <w:t xml:space="preserve">Orchestrated two emergency airlifts from Antarctica to New </w:t>
      </w:r>
      <w:r w:rsidR="001317DE">
        <w:rPr>
          <w:rFonts w:ascii="Cambria" w:hAnsi="Cambria" w:cs="Gisha"/>
          <w:spacing w:val="-3"/>
          <w:sz w:val="20"/>
          <w:szCs w:val="20"/>
        </w:rPr>
        <w:t>Zealand</w:t>
      </w:r>
      <w:r>
        <w:rPr>
          <w:rFonts w:ascii="Cambria" w:hAnsi="Cambria" w:cs="Gisha"/>
          <w:spacing w:val="-3"/>
          <w:sz w:val="20"/>
          <w:szCs w:val="20"/>
        </w:rPr>
        <w:t xml:space="preserve"> under this plan during winter months when logistics are almost unattainable. </w:t>
      </w:r>
      <w:r w:rsidR="00BF15EC">
        <w:rPr>
          <w:rFonts w:ascii="Cambria" w:hAnsi="Cambria" w:cs="Gisha"/>
          <w:spacing w:val="-3"/>
          <w:sz w:val="20"/>
          <w:szCs w:val="20"/>
        </w:rPr>
        <w:t xml:space="preserve"> </w:t>
      </w:r>
      <w:r w:rsidR="00310928">
        <w:rPr>
          <w:rFonts w:ascii="Cambria" w:hAnsi="Cambria" w:cs="Gisha"/>
          <w:spacing w:val="-3"/>
          <w:sz w:val="20"/>
          <w:szCs w:val="20"/>
        </w:rPr>
        <w:t xml:space="preserve"> </w:t>
      </w:r>
    </w:p>
    <w:p w:rsidR="00692A2F" w:rsidRDefault="00692A2F" w:rsidP="00CF6DA7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692A2F">
        <w:rPr>
          <w:rFonts w:ascii="Cambria" w:hAnsi="Cambria" w:cs="Gisha"/>
          <w:spacing w:val="-3"/>
          <w:sz w:val="20"/>
          <w:szCs w:val="20"/>
        </w:rPr>
        <w:t>Developed</w:t>
      </w:r>
      <w:r w:rsidR="00F25FF1">
        <w:rPr>
          <w:rFonts w:ascii="Cambria" w:hAnsi="Cambria" w:cs="Gisha"/>
          <w:spacing w:val="-3"/>
          <w:sz w:val="20"/>
          <w:szCs w:val="20"/>
        </w:rPr>
        <w:t>, proposed</w:t>
      </w:r>
      <w:r w:rsidR="005275EB">
        <w:rPr>
          <w:rFonts w:ascii="Cambria" w:hAnsi="Cambria" w:cs="Gisha"/>
          <w:spacing w:val="-3"/>
          <w:sz w:val="20"/>
          <w:szCs w:val="20"/>
        </w:rPr>
        <w:t>,</w:t>
      </w:r>
      <w:r w:rsidR="00F25FF1">
        <w:rPr>
          <w:rFonts w:ascii="Cambria" w:hAnsi="Cambria" w:cs="Gisha"/>
          <w:spacing w:val="-3"/>
          <w:sz w:val="20"/>
          <w:szCs w:val="20"/>
        </w:rPr>
        <w:t xml:space="preserve"> </w:t>
      </w:r>
      <w:r w:rsidRPr="00692A2F">
        <w:rPr>
          <w:rFonts w:ascii="Cambria" w:hAnsi="Cambria" w:cs="Gisha"/>
          <w:spacing w:val="-3"/>
          <w:sz w:val="20"/>
          <w:szCs w:val="20"/>
        </w:rPr>
        <w:t xml:space="preserve">and executed </w:t>
      </w:r>
      <w:r w:rsidR="00BE3A2C">
        <w:rPr>
          <w:rFonts w:ascii="Cambria" w:hAnsi="Cambria" w:cs="Gisha"/>
          <w:spacing w:val="-3"/>
          <w:sz w:val="20"/>
          <w:szCs w:val="20"/>
        </w:rPr>
        <w:t>quick-</w:t>
      </w:r>
      <w:r w:rsidRPr="00692A2F">
        <w:rPr>
          <w:rFonts w:ascii="Cambria" w:hAnsi="Cambria" w:cs="Gisha"/>
          <w:spacing w:val="-3"/>
          <w:sz w:val="20"/>
          <w:szCs w:val="20"/>
        </w:rPr>
        <w:t xml:space="preserve">turn </w:t>
      </w:r>
      <w:r w:rsidR="00BE3A2C">
        <w:rPr>
          <w:rFonts w:ascii="Cambria" w:hAnsi="Cambria" w:cs="Gisha"/>
          <w:spacing w:val="-3"/>
          <w:sz w:val="20"/>
          <w:szCs w:val="20"/>
        </w:rPr>
        <w:t xml:space="preserve">logistic operational </w:t>
      </w:r>
      <w:r w:rsidR="00FA482E">
        <w:rPr>
          <w:rFonts w:ascii="Cambria" w:hAnsi="Cambria" w:cs="Gisha"/>
          <w:spacing w:val="-3"/>
          <w:sz w:val="20"/>
          <w:szCs w:val="20"/>
        </w:rPr>
        <w:t xml:space="preserve">programs </w:t>
      </w:r>
      <w:r w:rsidR="00695F85">
        <w:rPr>
          <w:rFonts w:ascii="Cambria" w:hAnsi="Cambria" w:cs="Gisha"/>
          <w:spacing w:val="-3"/>
          <w:sz w:val="20"/>
          <w:szCs w:val="20"/>
        </w:rPr>
        <w:t xml:space="preserve">of roughly </w:t>
      </w:r>
      <w:r w:rsidR="00FA482E">
        <w:rPr>
          <w:rFonts w:ascii="Cambria" w:hAnsi="Cambria" w:cs="Gisha"/>
          <w:spacing w:val="-3"/>
          <w:sz w:val="20"/>
          <w:szCs w:val="20"/>
        </w:rPr>
        <w:t xml:space="preserve">$20M </w:t>
      </w:r>
      <w:r w:rsidR="00695F85">
        <w:rPr>
          <w:rFonts w:ascii="Cambria" w:hAnsi="Cambria" w:cs="Gisha"/>
          <w:spacing w:val="-3"/>
          <w:sz w:val="20"/>
          <w:szCs w:val="20"/>
        </w:rPr>
        <w:t xml:space="preserve">in </w:t>
      </w:r>
      <w:r w:rsidR="00FA482E">
        <w:rPr>
          <w:rFonts w:ascii="Cambria" w:hAnsi="Cambria" w:cs="Gisha"/>
          <w:spacing w:val="-3"/>
          <w:sz w:val="20"/>
          <w:szCs w:val="20"/>
        </w:rPr>
        <w:t xml:space="preserve">annual </w:t>
      </w:r>
      <w:r w:rsidR="00695F85">
        <w:rPr>
          <w:rFonts w:ascii="Cambria" w:hAnsi="Cambria" w:cs="Gisha"/>
          <w:spacing w:val="-3"/>
          <w:sz w:val="20"/>
          <w:szCs w:val="20"/>
        </w:rPr>
        <w:t xml:space="preserve">revenue </w:t>
      </w:r>
      <w:r>
        <w:rPr>
          <w:rFonts w:ascii="Cambria" w:hAnsi="Cambria" w:cs="Gisha"/>
          <w:spacing w:val="-3"/>
          <w:sz w:val="20"/>
          <w:szCs w:val="20"/>
        </w:rPr>
        <w:t>involving the</w:t>
      </w:r>
      <w:r w:rsidR="00FA482E">
        <w:rPr>
          <w:rFonts w:ascii="Cambria" w:hAnsi="Cambria" w:cs="Gisha"/>
          <w:spacing w:val="-3"/>
          <w:sz w:val="20"/>
          <w:szCs w:val="20"/>
        </w:rPr>
        <w:t xml:space="preserve"> development, refurbishment and/or sustainment of roads,</w:t>
      </w:r>
      <w:r w:rsidR="00D14588">
        <w:rPr>
          <w:rFonts w:ascii="Cambria" w:hAnsi="Cambria" w:cs="Gisha"/>
          <w:spacing w:val="-3"/>
          <w:sz w:val="20"/>
          <w:szCs w:val="20"/>
        </w:rPr>
        <w:t xml:space="preserve"> compounds and airports</w:t>
      </w:r>
      <w:r w:rsidR="00FA482E">
        <w:rPr>
          <w:rFonts w:ascii="Cambria" w:hAnsi="Cambria" w:cs="Gisha"/>
          <w:spacing w:val="-3"/>
          <w:sz w:val="20"/>
          <w:szCs w:val="20"/>
        </w:rPr>
        <w:t xml:space="preserve">.  </w:t>
      </w:r>
      <w:r w:rsidR="001170F9">
        <w:rPr>
          <w:rFonts w:ascii="Cambria" w:hAnsi="Cambria" w:cs="Gisha"/>
          <w:spacing w:val="-3"/>
          <w:sz w:val="20"/>
          <w:szCs w:val="20"/>
        </w:rPr>
        <w:t>Coordinated across a vast breath of in and out-house knowledge</w:t>
      </w:r>
      <w:r w:rsidR="00695F85">
        <w:rPr>
          <w:rFonts w:ascii="Cambria" w:hAnsi="Cambria" w:cs="Gisha"/>
          <w:spacing w:val="-3"/>
          <w:sz w:val="20"/>
          <w:szCs w:val="20"/>
        </w:rPr>
        <w:t xml:space="preserve"> to</w:t>
      </w:r>
      <w:r w:rsidR="001170F9">
        <w:rPr>
          <w:rFonts w:ascii="Cambria" w:hAnsi="Cambria" w:cs="Gisha"/>
          <w:spacing w:val="-3"/>
          <w:sz w:val="20"/>
          <w:szCs w:val="20"/>
        </w:rPr>
        <w:t xml:space="preserve"> </w:t>
      </w:r>
      <w:r w:rsidR="00FA482E">
        <w:rPr>
          <w:rFonts w:ascii="Cambria" w:hAnsi="Cambria" w:cs="Gisha"/>
          <w:spacing w:val="-3"/>
          <w:sz w:val="20"/>
          <w:szCs w:val="20"/>
        </w:rPr>
        <w:t>include</w:t>
      </w:r>
      <w:r w:rsidR="00695F85">
        <w:rPr>
          <w:rFonts w:ascii="Cambria" w:hAnsi="Cambria" w:cs="Gisha"/>
          <w:spacing w:val="-3"/>
          <w:sz w:val="20"/>
          <w:szCs w:val="20"/>
        </w:rPr>
        <w:t>:</w:t>
      </w:r>
      <w:r>
        <w:rPr>
          <w:rFonts w:ascii="Cambria" w:hAnsi="Cambria" w:cs="Gisha"/>
          <w:spacing w:val="-3"/>
          <w:sz w:val="20"/>
          <w:szCs w:val="20"/>
        </w:rPr>
        <w:t xml:space="preserve"> procurement</w:t>
      </w:r>
      <w:r w:rsidRPr="00692A2F">
        <w:rPr>
          <w:rFonts w:ascii="Cambria" w:hAnsi="Cambria" w:cs="Gisha"/>
          <w:spacing w:val="-3"/>
          <w:sz w:val="20"/>
          <w:szCs w:val="20"/>
        </w:rPr>
        <w:t>,</w:t>
      </w:r>
      <w:r w:rsidR="001170F9">
        <w:rPr>
          <w:rFonts w:ascii="Cambria" w:hAnsi="Cambria" w:cs="Gisha"/>
          <w:spacing w:val="-3"/>
          <w:sz w:val="20"/>
          <w:szCs w:val="20"/>
        </w:rPr>
        <w:t xml:space="preserve"> logistics</w:t>
      </w:r>
      <w:r>
        <w:rPr>
          <w:rFonts w:ascii="Cambria" w:hAnsi="Cambria" w:cs="Gisha"/>
          <w:spacing w:val="-3"/>
          <w:sz w:val="20"/>
          <w:szCs w:val="20"/>
        </w:rPr>
        <w:t>, setup</w:t>
      </w:r>
      <w:r w:rsidR="001170F9">
        <w:rPr>
          <w:rFonts w:ascii="Cambria" w:hAnsi="Cambria" w:cs="Gisha"/>
          <w:spacing w:val="-3"/>
          <w:sz w:val="20"/>
          <w:szCs w:val="20"/>
        </w:rPr>
        <w:t>, operations</w:t>
      </w:r>
      <w:r>
        <w:rPr>
          <w:rFonts w:ascii="Cambria" w:hAnsi="Cambria" w:cs="Gisha"/>
          <w:spacing w:val="-3"/>
          <w:sz w:val="20"/>
          <w:szCs w:val="20"/>
        </w:rPr>
        <w:t xml:space="preserve"> and </w:t>
      </w:r>
      <w:r w:rsidR="002D4799">
        <w:rPr>
          <w:rFonts w:ascii="Cambria" w:hAnsi="Cambria" w:cs="Gisha"/>
          <w:spacing w:val="-3"/>
          <w:sz w:val="20"/>
          <w:szCs w:val="20"/>
        </w:rPr>
        <w:t>maintenance</w:t>
      </w:r>
      <w:r>
        <w:rPr>
          <w:rFonts w:ascii="Cambria" w:hAnsi="Cambria" w:cs="Gisha"/>
          <w:spacing w:val="-3"/>
          <w:sz w:val="20"/>
          <w:szCs w:val="20"/>
        </w:rPr>
        <w:t xml:space="preserve"> </w:t>
      </w:r>
      <w:r w:rsidR="00695F85">
        <w:rPr>
          <w:rFonts w:ascii="Cambria" w:hAnsi="Cambria" w:cs="Gisha"/>
          <w:spacing w:val="-3"/>
          <w:sz w:val="20"/>
          <w:szCs w:val="20"/>
        </w:rPr>
        <w:t xml:space="preserve">of </w:t>
      </w:r>
      <w:r w:rsidR="002D4799">
        <w:rPr>
          <w:rFonts w:ascii="Cambria" w:hAnsi="Cambria" w:cs="Gisha"/>
          <w:spacing w:val="-3"/>
          <w:sz w:val="20"/>
          <w:szCs w:val="20"/>
        </w:rPr>
        <w:t>equipment</w:t>
      </w:r>
      <w:r w:rsidR="00BE3A2C">
        <w:rPr>
          <w:rFonts w:ascii="Cambria" w:hAnsi="Cambria" w:cs="Gisha"/>
          <w:spacing w:val="-3"/>
          <w:sz w:val="20"/>
          <w:szCs w:val="20"/>
        </w:rPr>
        <w:t xml:space="preserve">, supplies and resources </w:t>
      </w:r>
      <w:r w:rsidR="00695F85">
        <w:rPr>
          <w:rFonts w:ascii="Cambria" w:hAnsi="Cambria" w:cs="Gisha"/>
          <w:spacing w:val="-3"/>
          <w:sz w:val="20"/>
          <w:szCs w:val="20"/>
        </w:rPr>
        <w:t>throughout the African landscape</w:t>
      </w:r>
      <w:r w:rsidR="00ED3D3A">
        <w:rPr>
          <w:rFonts w:ascii="Cambria" w:hAnsi="Cambria" w:cs="Gisha"/>
          <w:spacing w:val="-3"/>
          <w:sz w:val="20"/>
          <w:szCs w:val="20"/>
        </w:rPr>
        <w:t>.</w:t>
      </w:r>
    </w:p>
    <w:p w:rsidR="003E2631" w:rsidRPr="00A74B10" w:rsidRDefault="00890D66" w:rsidP="00903395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rPr>
          <w:rFonts w:ascii="Cambria" w:hAnsi="Cambria" w:cs="Gisha"/>
          <w:b/>
          <w:sz w:val="18"/>
          <w:szCs w:val="20"/>
        </w:rPr>
      </w:pPr>
      <w:r>
        <w:rPr>
          <w:rFonts w:ascii="Cambria" w:hAnsi="Cambria" w:cs="Gisha"/>
          <w:b/>
          <w:smallCaps/>
          <w:sz w:val="22"/>
          <w:szCs w:val="23"/>
        </w:rPr>
        <w:t>Business Operations</w:t>
      </w:r>
      <w:r w:rsidR="00DB6C81" w:rsidRPr="00A74B10">
        <w:rPr>
          <w:rFonts w:ascii="Cambria" w:hAnsi="Cambria" w:cs="Gisha"/>
          <w:b/>
          <w:smallCaps/>
          <w:sz w:val="22"/>
          <w:szCs w:val="23"/>
        </w:rPr>
        <w:t xml:space="preserve"> Manager</w:t>
      </w:r>
      <w:r w:rsidR="00A21BC8">
        <w:rPr>
          <w:rFonts w:ascii="Cambria" w:hAnsi="Cambria" w:cs="Gisha"/>
          <w:b/>
          <w:smallCaps/>
          <w:sz w:val="22"/>
          <w:szCs w:val="23"/>
        </w:rPr>
        <w:t xml:space="preserve">                                                                                                                                                     </w:t>
      </w:r>
      <w:r w:rsidRPr="00A74B10">
        <w:rPr>
          <w:rFonts w:ascii="Cambria" w:hAnsi="Cambria" w:cs="Gisha"/>
          <w:b/>
          <w:sz w:val="20"/>
          <w:szCs w:val="20"/>
        </w:rPr>
        <w:t>200</w:t>
      </w:r>
      <w:r>
        <w:rPr>
          <w:rFonts w:ascii="Cambria" w:hAnsi="Cambria" w:cs="Gisha"/>
          <w:b/>
          <w:sz w:val="20"/>
          <w:szCs w:val="20"/>
        </w:rPr>
        <w:t>9 to 2011</w:t>
      </w:r>
      <w:r w:rsidR="00D44C7F">
        <w:rPr>
          <w:rFonts w:ascii="Cambria" w:hAnsi="Cambria" w:cs="Gisha"/>
          <w:b/>
          <w:sz w:val="20"/>
          <w:szCs w:val="20"/>
        </w:rPr>
        <w:tab/>
      </w:r>
      <w:r w:rsidR="00D44C7F">
        <w:rPr>
          <w:rFonts w:ascii="Cambria" w:hAnsi="Cambria" w:cs="Gisha"/>
          <w:b/>
          <w:sz w:val="20"/>
          <w:szCs w:val="20"/>
        </w:rPr>
        <w:tab/>
      </w:r>
      <w:r w:rsidR="00D44C7F">
        <w:rPr>
          <w:rFonts w:ascii="Cambria" w:hAnsi="Cambria" w:cs="Gisha"/>
          <w:b/>
          <w:sz w:val="20"/>
          <w:szCs w:val="20"/>
        </w:rPr>
        <w:tab/>
      </w:r>
      <w:r w:rsidR="00D44C7F">
        <w:rPr>
          <w:rFonts w:ascii="Cambria" w:hAnsi="Cambria" w:cs="Gisha"/>
          <w:b/>
          <w:sz w:val="20"/>
          <w:szCs w:val="20"/>
        </w:rPr>
        <w:tab/>
      </w:r>
      <w:r w:rsidR="00D44C7F">
        <w:rPr>
          <w:rFonts w:ascii="Cambria" w:hAnsi="Cambria" w:cs="Gisha"/>
          <w:b/>
          <w:sz w:val="20"/>
          <w:szCs w:val="20"/>
        </w:rPr>
        <w:tab/>
      </w:r>
    </w:p>
    <w:p w:rsidR="003E2631" w:rsidRPr="001425DB" w:rsidRDefault="005C2E39" w:rsidP="003E2631">
      <w:pPr>
        <w:spacing w:before="80" w:line="240" w:lineRule="exact"/>
        <w:jc w:val="both"/>
        <w:rPr>
          <w:rFonts w:ascii="Cambria" w:hAnsi="Cambria" w:cs="Gisha"/>
          <w:sz w:val="20"/>
          <w:szCs w:val="20"/>
        </w:rPr>
      </w:pPr>
      <w:r>
        <w:rPr>
          <w:rFonts w:ascii="Cambria" w:hAnsi="Cambria" w:cs="Gisha"/>
          <w:sz w:val="20"/>
          <w:szCs w:val="20"/>
        </w:rPr>
        <w:t>Managed</w:t>
      </w:r>
      <w:r w:rsidR="00D61E72">
        <w:rPr>
          <w:rFonts w:ascii="Cambria" w:hAnsi="Cambria" w:cs="Gisha"/>
          <w:sz w:val="20"/>
          <w:szCs w:val="20"/>
        </w:rPr>
        <w:t xml:space="preserve"> </w:t>
      </w:r>
      <w:r>
        <w:rPr>
          <w:rFonts w:ascii="Cambria" w:hAnsi="Cambria" w:cs="Gisha"/>
          <w:sz w:val="20"/>
          <w:szCs w:val="20"/>
        </w:rPr>
        <w:t>a directorate of</w:t>
      </w:r>
      <w:r w:rsidR="002A69AB" w:rsidRPr="001425DB">
        <w:rPr>
          <w:rFonts w:ascii="Cambria" w:hAnsi="Cambria" w:cs="Gisha"/>
          <w:sz w:val="20"/>
          <w:szCs w:val="20"/>
        </w:rPr>
        <w:t xml:space="preserve"> $</w:t>
      </w:r>
      <w:r w:rsidR="002A69AB">
        <w:rPr>
          <w:rFonts w:ascii="Cambria" w:hAnsi="Cambria" w:cs="Gisha"/>
          <w:sz w:val="20"/>
          <w:szCs w:val="20"/>
        </w:rPr>
        <w:t>16</w:t>
      </w:r>
      <w:r w:rsidR="002A69AB" w:rsidRPr="001425DB">
        <w:rPr>
          <w:rFonts w:ascii="Cambria" w:hAnsi="Cambria" w:cs="Gisha"/>
          <w:sz w:val="20"/>
          <w:szCs w:val="20"/>
        </w:rPr>
        <w:t>0M</w:t>
      </w:r>
      <w:r w:rsidR="00A21BC8">
        <w:rPr>
          <w:rFonts w:ascii="Cambria" w:hAnsi="Cambria" w:cs="Gisha"/>
          <w:sz w:val="20"/>
          <w:szCs w:val="20"/>
        </w:rPr>
        <w:t>+</w:t>
      </w:r>
      <w:r w:rsidR="002A69AB" w:rsidRPr="001425DB">
        <w:rPr>
          <w:rFonts w:ascii="Cambria" w:hAnsi="Cambria" w:cs="Gisha"/>
          <w:sz w:val="20"/>
          <w:szCs w:val="20"/>
        </w:rPr>
        <w:t xml:space="preserve"> </w:t>
      </w:r>
      <w:r>
        <w:rPr>
          <w:rFonts w:ascii="Cambria" w:hAnsi="Cambria" w:cs="Gisha"/>
          <w:sz w:val="20"/>
          <w:szCs w:val="20"/>
        </w:rPr>
        <w:t>annual revenue</w:t>
      </w:r>
      <w:r w:rsidR="00FA3119">
        <w:rPr>
          <w:rFonts w:ascii="Cambria" w:hAnsi="Cambria" w:cs="Gisha"/>
          <w:sz w:val="20"/>
          <w:szCs w:val="20"/>
        </w:rPr>
        <w:t xml:space="preserve"> with Lockheed Martin through the divesture of PAE</w:t>
      </w:r>
      <w:r w:rsidR="002A69AB">
        <w:rPr>
          <w:rFonts w:ascii="Cambria" w:hAnsi="Cambria" w:cs="Gisha"/>
          <w:sz w:val="20"/>
          <w:szCs w:val="20"/>
        </w:rPr>
        <w:t>.</w:t>
      </w:r>
      <w:r w:rsidR="002A69AB" w:rsidRPr="002A69AB">
        <w:rPr>
          <w:rFonts w:ascii="Cambria" w:hAnsi="Cambria" w:cs="Gisha"/>
          <w:sz w:val="20"/>
          <w:szCs w:val="20"/>
        </w:rPr>
        <w:t xml:space="preserve"> </w:t>
      </w:r>
      <w:r w:rsidR="003F0A6B">
        <w:rPr>
          <w:rFonts w:ascii="Cambria" w:hAnsi="Cambria" w:cs="Gisha"/>
          <w:sz w:val="20"/>
          <w:szCs w:val="20"/>
        </w:rPr>
        <w:t>Managed</w:t>
      </w:r>
      <w:r w:rsidR="00C26BF5">
        <w:rPr>
          <w:rFonts w:ascii="Cambria" w:hAnsi="Cambria" w:cs="Gisha"/>
          <w:sz w:val="20"/>
          <w:szCs w:val="20"/>
        </w:rPr>
        <w:t>,</w:t>
      </w:r>
      <w:r w:rsidR="003F0A6B">
        <w:rPr>
          <w:rFonts w:ascii="Cambria" w:hAnsi="Cambria" w:cs="Gisha"/>
          <w:sz w:val="20"/>
          <w:szCs w:val="20"/>
        </w:rPr>
        <w:t xml:space="preserve"> trained</w:t>
      </w:r>
      <w:r w:rsidR="00C26BF5">
        <w:rPr>
          <w:rFonts w:ascii="Cambria" w:hAnsi="Cambria" w:cs="Gisha"/>
          <w:sz w:val="20"/>
          <w:szCs w:val="20"/>
        </w:rPr>
        <w:t>,</w:t>
      </w:r>
      <w:r w:rsidR="003F0A6B">
        <w:rPr>
          <w:rFonts w:ascii="Cambria" w:hAnsi="Cambria" w:cs="Gisha"/>
          <w:sz w:val="20"/>
          <w:szCs w:val="20"/>
        </w:rPr>
        <w:t xml:space="preserve"> and</w:t>
      </w:r>
      <w:r w:rsidR="003F0A6B" w:rsidRPr="001425DB">
        <w:rPr>
          <w:rFonts w:ascii="Cambria" w:hAnsi="Cambria" w:cs="Gisha"/>
          <w:sz w:val="20"/>
          <w:szCs w:val="20"/>
        </w:rPr>
        <w:t xml:space="preserve"> </w:t>
      </w:r>
      <w:r w:rsidR="001317DE" w:rsidRPr="001425DB">
        <w:rPr>
          <w:rFonts w:ascii="Cambria" w:hAnsi="Cambria" w:cs="Gisha"/>
          <w:sz w:val="20"/>
          <w:szCs w:val="20"/>
        </w:rPr>
        <w:t>mentored</w:t>
      </w:r>
      <w:r w:rsidR="003F0A6B">
        <w:rPr>
          <w:rFonts w:ascii="Cambria" w:hAnsi="Cambria" w:cs="Gisha"/>
          <w:sz w:val="20"/>
          <w:szCs w:val="20"/>
        </w:rPr>
        <w:t xml:space="preserve"> a</w:t>
      </w:r>
      <w:r w:rsidR="003F0A6B" w:rsidRPr="001425DB">
        <w:rPr>
          <w:rFonts w:ascii="Cambria" w:hAnsi="Cambria" w:cs="Gisha"/>
          <w:sz w:val="20"/>
          <w:szCs w:val="20"/>
        </w:rPr>
        <w:t xml:space="preserve"> team of </w:t>
      </w:r>
      <w:r w:rsidR="003F0A6B">
        <w:rPr>
          <w:rFonts w:ascii="Cambria" w:hAnsi="Cambria" w:cs="Gisha"/>
          <w:sz w:val="20"/>
          <w:szCs w:val="20"/>
        </w:rPr>
        <w:t xml:space="preserve">20 </w:t>
      </w:r>
      <w:r w:rsidR="003F0A6B" w:rsidRPr="001425DB">
        <w:rPr>
          <w:rFonts w:ascii="Cambria" w:hAnsi="Cambria" w:cs="Gisha"/>
          <w:sz w:val="20"/>
          <w:szCs w:val="20"/>
        </w:rPr>
        <w:t>finance</w:t>
      </w:r>
      <w:r w:rsidR="003F0A6B">
        <w:rPr>
          <w:rFonts w:ascii="Cambria" w:hAnsi="Cambria" w:cs="Gisha"/>
          <w:sz w:val="20"/>
          <w:szCs w:val="20"/>
        </w:rPr>
        <w:t>/accounting personnel in f</w:t>
      </w:r>
      <w:r w:rsidR="002A69AB" w:rsidRPr="002A69AB">
        <w:rPr>
          <w:rFonts w:ascii="Cambria" w:hAnsi="Cambria" w:cs="Gisha"/>
          <w:sz w:val="20"/>
          <w:szCs w:val="20"/>
        </w:rPr>
        <w:t>acilitated full cycle business operations</w:t>
      </w:r>
      <w:r w:rsidR="003F0A6B">
        <w:rPr>
          <w:rFonts w:ascii="Cambria" w:hAnsi="Cambria" w:cs="Gisha"/>
          <w:sz w:val="20"/>
          <w:szCs w:val="20"/>
        </w:rPr>
        <w:t xml:space="preserve">. </w:t>
      </w:r>
      <w:r w:rsidR="00C26BF5">
        <w:rPr>
          <w:rFonts w:ascii="Cambria" w:hAnsi="Cambria" w:cs="Gisha"/>
          <w:sz w:val="20"/>
          <w:szCs w:val="20"/>
        </w:rPr>
        <w:t>E</w:t>
      </w:r>
      <w:r w:rsidR="00C26BF5" w:rsidRPr="002A69AB">
        <w:rPr>
          <w:rFonts w:ascii="Cambria" w:hAnsi="Cambria" w:cs="Gisha"/>
          <w:sz w:val="20"/>
          <w:szCs w:val="20"/>
        </w:rPr>
        <w:t>nsur</w:t>
      </w:r>
      <w:r w:rsidR="00C26BF5">
        <w:rPr>
          <w:rFonts w:ascii="Cambria" w:hAnsi="Cambria" w:cs="Gisha"/>
          <w:sz w:val="20"/>
          <w:szCs w:val="20"/>
        </w:rPr>
        <w:t>ed</w:t>
      </w:r>
      <w:r w:rsidR="00C26BF5" w:rsidRPr="002A69AB">
        <w:rPr>
          <w:rFonts w:ascii="Cambria" w:hAnsi="Cambria" w:cs="Gisha"/>
          <w:sz w:val="20"/>
          <w:szCs w:val="20"/>
        </w:rPr>
        <w:t xml:space="preserve"> </w:t>
      </w:r>
      <w:r w:rsidR="002A69AB" w:rsidRPr="002A69AB">
        <w:rPr>
          <w:rFonts w:ascii="Cambria" w:hAnsi="Cambria" w:cs="Gisha"/>
          <w:sz w:val="20"/>
          <w:szCs w:val="20"/>
        </w:rPr>
        <w:t>contractual compliance, cost management, analyses, configuration managemen</w:t>
      </w:r>
      <w:r w:rsidR="002A69AB">
        <w:rPr>
          <w:rFonts w:ascii="Cambria" w:hAnsi="Cambria" w:cs="Gisha"/>
          <w:sz w:val="20"/>
          <w:szCs w:val="20"/>
        </w:rPr>
        <w:t>t and proposal support.  Developed and</w:t>
      </w:r>
      <w:r w:rsidR="002A69AB" w:rsidRPr="002A69AB">
        <w:rPr>
          <w:rFonts w:ascii="Cambria" w:hAnsi="Cambria" w:cs="Gisha"/>
          <w:sz w:val="20"/>
          <w:szCs w:val="20"/>
        </w:rPr>
        <w:t xml:space="preserve"> deliver</w:t>
      </w:r>
      <w:r w:rsidR="003F0A6B">
        <w:rPr>
          <w:rFonts w:ascii="Cambria" w:hAnsi="Cambria" w:cs="Gisha"/>
          <w:sz w:val="20"/>
          <w:szCs w:val="20"/>
        </w:rPr>
        <w:t>ed</w:t>
      </w:r>
      <w:r w:rsidR="002A69AB" w:rsidRPr="002A69AB">
        <w:rPr>
          <w:rFonts w:ascii="Cambria" w:hAnsi="Cambria" w:cs="Gisha"/>
          <w:sz w:val="20"/>
          <w:szCs w:val="20"/>
        </w:rPr>
        <w:t xml:space="preserve"> </w:t>
      </w:r>
      <w:r>
        <w:rPr>
          <w:rFonts w:ascii="Cambria" w:hAnsi="Cambria" w:cs="Gisha"/>
          <w:sz w:val="20"/>
          <w:szCs w:val="20"/>
        </w:rPr>
        <w:t>LRP</w:t>
      </w:r>
      <w:r w:rsidR="003F0A6B">
        <w:rPr>
          <w:rFonts w:ascii="Cambria" w:hAnsi="Cambria" w:cs="Gisha"/>
          <w:sz w:val="20"/>
          <w:szCs w:val="20"/>
        </w:rPr>
        <w:t>’s</w:t>
      </w:r>
      <w:r w:rsidR="002A69AB">
        <w:rPr>
          <w:rFonts w:ascii="Cambria" w:hAnsi="Cambria" w:cs="Gisha"/>
          <w:sz w:val="20"/>
          <w:szCs w:val="20"/>
        </w:rPr>
        <w:t xml:space="preserve"> in </w:t>
      </w:r>
      <w:r w:rsidR="003F0A6B">
        <w:rPr>
          <w:rFonts w:ascii="Cambria" w:hAnsi="Cambria" w:cs="Gisha"/>
          <w:sz w:val="20"/>
          <w:szCs w:val="20"/>
        </w:rPr>
        <w:t xml:space="preserve">Orders, Sales, EBIT, </w:t>
      </w:r>
      <w:r w:rsidR="002A69AB" w:rsidRPr="002A69AB">
        <w:rPr>
          <w:rFonts w:ascii="Cambria" w:hAnsi="Cambria" w:cs="Gisha"/>
          <w:sz w:val="20"/>
          <w:szCs w:val="20"/>
        </w:rPr>
        <w:t>Cash</w:t>
      </w:r>
      <w:r w:rsidR="003F0A6B">
        <w:rPr>
          <w:rFonts w:ascii="Cambria" w:hAnsi="Cambria" w:cs="Gisha"/>
          <w:sz w:val="20"/>
          <w:szCs w:val="20"/>
        </w:rPr>
        <w:t xml:space="preserve"> and Capital Assets</w:t>
      </w:r>
      <w:r w:rsidR="002A69AB" w:rsidRPr="002A69AB">
        <w:rPr>
          <w:rFonts w:ascii="Cambria" w:hAnsi="Cambria" w:cs="Gisha"/>
          <w:sz w:val="20"/>
          <w:szCs w:val="20"/>
        </w:rPr>
        <w:t xml:space="preserve"> </w:t>
      </w:r>
      <w:r w:rsidR="003F0A6B">
        <w:rPr>
          <w:rFonts w:ascii="Cambria" w:hAnsi="Cambria" w:cs="Gisha"/>
          <w:sz w:val="20"/>
          <w:szCs w:val="20"/>
        </w:rPr>
        <w:t xml:space="preserve">ensuring all deliverables </w:t>
      </w:r>
      <w:r w:rsidR="002A69AB" w:rsidRPr="002A69AB">
        <w:rPr>
          <w:rFonts w:ascii="Cambria" w:hAnsi="Cambria" w:cs="Gisha"/>
          <w:sz w:val="20"/>
          <w:szCs w:val="20"/>
        </w:rPr>
        <w:t>met or excee</w:t>
      </w:r>
      <w:r w:rsidR="008952E5">
        <w:rPr>
          <w:rFonts w:ascii="Cambria" w:hAnsi="Cambria" w:cs="Gisha"/>
          <w:sz w:val="20"/>
          <w:szCs w:val="20"/>
        </w:rPr>
        <w:t>ded</w:t>
      </w:r>
      <w:r w:rsidR="00D24613">
        <w:rPr>
          <w:rFonts w:ascii="Cambria" w:hAnsi="Cambria" w:cs="Gisha"/>
          <w:sz w:val="20"/>
          <w:szCs w:val="20"/>
        </w:rPr>
        <w:t xml:space="preserve"> with</w:t>
      </w:r>
      <w:r w:rsidR="00BC584B">
        <w:rPr>
          <w:rFonts w:ascii="Cambria" w:hAnsi="Cambria" w:cs="Gisha"/>
          <w:sz w:val="20"/>
          <w:szCs w:val="20"/>
        </w:rPr>
        <w:t xml:space="preserve"> </w:t>
      </w:r>
      <w:r w:rsidR="003F0A6B">
        <w:rPr>
          <w:rFonts w:ascii="Cambria" w:hAnsi="Cambria" w:cs="Gisha"/>
          <w:sz w:val="20"/>
          <w:szCs w:val="20"/>
        </w:rPr>
        <w:t xml:space="preserve">variance </w:t>
      </w:r>
      <w:r w:rsidR="00093096">
        <w:rPr>
          <w:rFonts w:ascii="Cambria" w:hAnsi="Cambria" w:cs="Gisha"/>
          <w:sz w:val="20"/>
          <w:szCs w:val="20"/>
        </w:rPr>
        <w:t>justification</w:t>
      </w:r>
      <w:r w:rsidR="007365D6" w:rsidRPr="001425DB">
        <w:rPr>
          <w:rFonts w:ascii="Cambria" w:hAnsi="Cambria" w:cs="Gisha"/>
          <w:sz w:val="20"/>
          <w:szCs w:val="20"/>
        </w:rPr>
        <w:t xml:space="preserve">. Examined, compiled, and presented financial results </w:t>
      </w:r>
      <w:r w:rsidR="00BC584B">
        <w:rPr>
          <w:rFonts w:ascii="Cambria" w:hAnsi="Cambria" w:cs="Gisha"/>
          <w:sz w:val="20"/>
          <w:szCs w:val="20"/>
        </w:rPr>
        <w:t xml:space="preserve">to </w:t>
      </w:r>
      <w:r w:rsidR="008952E5">
        <w:rPr>
          <w:rFonts w:ascii="Cambria" w:hAnsi="Cambria" w:cs="Gisha"/>
          <w:sz w:val="20"/>
          <w:szCs w:val="20"/>
        </w:rPr>
        <w:t xml:space="preserve">Lockheed </w:t>
      </w:r>
      <w:r w:rsidR="001317DE">
        <w:rPr>
          <w:rFonts w:ascii="Cambria" w:hAnsi="Cambria" w:cs="Gisha"/>
          <w:sz w:val="20"/>
          <w:szCs w:val="20"/>
        </w:rPr>
        <w:t>Martin</w:t>
      </w:r>
      <w:r w:rsidR="008952E5">
        <w:rPr>
          <w:rFonts w:ascii="Cambria" w:hAnsi="Cambria" w:cs="Gisha"/>
          <w:sz w:val="20"/>
          <w:szCs w:val="20"/>
        </w:rPr>
        <w:t xml:space="preserve"> Executive Leadership</w:t>
      </w:r>
      <w:r w:rsidR="00BC584B">
        <w:rPr>
          <w:rFonts w:ascii="Cambria" w:hAnsi="Cambria" w:cs="Gisha"/>
          <w:sz w:val="20"/>
          <w:szCs w:val="20"/>
        </w:rPr>
        <w:t xml:space="preserve"> </w:t>
      </w:r>
      <w:r w:rsidR="007365D6" w:rsidRPr="001425DB">
        <w:rPr>
          <w:rFonts w:ascii="Cambria" w:hAnsi="Cambria" w:cs="Gisha"/>
          <w:sz w:val="20"/>
          <w:szCs w:val="20"/>
        </w:rPr>
        <w:t>on</w:t>
      </w:r>
      <w:r w:rsidR="008952E5">
        <w:rPr>
          <w:rFonts w:ascii="Cambria" w:hAnsi="Cambria" w:cs="Gisha"/>
          <w:sz w:val="20"/>
          <w:szCs w:val="20"/>
        </w:rPr>
        <w:t xml:space="preserve"> a</w:t>
      </w:r>
      <w:r w:rsidR="007365D6" w:rsidRPr="001425DB">
        <w:rPr>
          <w:rFonts w:ascii="Cambria" w:hAnsi="Cambria" w:cs="Gisha"/>
          <w:sz w:val="20"/>
          <w:szCs w:val="20"/>
        </w:rPr>
        <w:t xml:space="preserve"> monthly and quarterly basis.</w:t>
      </w:r>
    </w:p>
    <w:p w:rsidR="0051369E" w:rsidRPr="003024CB" w:rsidRDefault="00227E22" w:rsidP="003024CB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3024CB">
        <w:rPr>
          <w:rFonts w:ascii="Cambria" w:hAnsi="Cambria" w:cs="Gisha"/>
          <w:spacing w:val="-3"/>
          <w:sz w:val="20"/>
          <w:szCs w:val="20"/>
        </w:rPr>
        <w:t>Significant</w:t>
      </w:r>
      <w:r w:rsidR="0051369E" w:rsidRPr="003024CB">
        <w:rPr>
          <w:rFonts w:ascii="Cambria" w:hAnsi="Cambria" w:cs="Gisha"/>
          <w:spacing w:val="-3"/>
          <w:sz w:val="20"/>
          <w:szCs w:val="20"/>
        </w:rPr>
        <w:t xml:space="preserve"> member in developing more than $450M of </w:t>
      </w:r>
      <w:r w:rsidR="00E338F3" w:rsidRPr="003024CB">
        <w:rPr>
          <w:rFonts w:ascii="Cambria" w:hAnsi="Cambria" w:cs="Gisha"/>
          <w:spacing w:val="-3"/>
          <w:sz w:val="20"/>
          <w:szCs w:val="20"/>
        </w:rPr>
        <w:t xml:space="preserve">organic </w:t>
      </w:r>
      <w:r w:rsidR="0051369E" w:rsidRPr="003024CB">
        <w:rPr>
          <w:rFonts w:ascii="Cambria" w:hAnsi="Cambria" w:cs="Gisha"/>
          <w:spacing w:val="-3"/>
          <w:sz w:val="20"/>
          <w:szCs w:val="20"/>
        </w:rPr>
        <w:t>new business</w:t>
      </w:r>
      <w:r w:rsidR="00C26BF5">
        <w:rPr>
          <w:rFonts w:ascii="Cambria" w:hAnsi="Cambria" w:cs="Gisha"/>
          <w:spacing w:val="-3"/>
          <w:sz w:val="20"/>
          <w:szCs w:val="20"/>
        </w:rPr>
        <w:t>es</w:t>
      </w:r>
      <w:r w:rsidR="0051369E" w:rsidRPr="003024CB">
        <w:rPr>
          <w:rFonts w:ascii="Cambria" w:hAnsi="Cambria" w:cs="Gisha"/>
          <w:spacing w:val="-3"/>
          <w:sz w:val="20"/>
          <w:szCs w:val="20"/>
        </w:rPr>
        <w:t xml:space="preserve"> in 3 years, in addition was an intricate team member </w:t>
      </w:r>
      <w:r w:rsidR="00C26BF5">
        <w:rPr>
          <w:rFonts w:ascii="Cambria" w:hAnsi="Cambria" w:cs="Gisha"/>
          <w:spacing w:val="-3"/>
          <w:sz w:val="20"/>
          <w:szCs w:val="20"/>
        </w:rPr>
        <w:t>on</w:t>
      </w:r>
      <w:r w:rsidR="0051369E" w:rsidRPr="003024CB">
        <w:rPr>
          <w:rFonts w:ascii="Cambria" w:hAnsi="Cambria" w:cs="Gisha"/>
          <w:spacing w:val="-3"/>
          <w:sz w:val="20"/>
          <w:szCs w:val="20"/>
        </w:rPr>
        <w:t xml:space="preserve"> follow</w:t>
      </w:r>
      <w:r w:rsidR="00C26BF5">
        <w:rPr>
          <w:rFonts w:ascii="Cambria" w:hAnsi="Cambria" w:cs="Gisha"/>
          <w:spacing w:val="-3"/>
          <w:sz w:val="20"/>
          <w:szCs w:val="20"/>
        </w:rPr>
        <w:t>-up</w:t>
      </w:r>
      <w:r w:rsidR="0051369E" w:rsidRPr="003024CB">
        <w:rPr>
          <w:rFonts w:ascii="Cambria" w:hAnsi="Cambria" w:cs="Gisha"/>
          <w:spacing w:val="-3"/>
          <w:sz w:val="20"/>
          <w:szCs w:val="20"/>
        </w:rPr>
        <w:t xml:space="preserve"> o</w:t>
      </w:r>
      <w:r w:rsidR="00C26BF5">
        <w:rPr>
          <w:rFonts w:ascii="Cambria" w:hAnsi="Cambria" w:cs="Gisha"/>
          <w:spacing w:val="-3"/>
          <w:sz w:val="20"/>
          <w:szCs w:val="20"/>
        </w:rPr>
        <w:t>f</w:t>
      </w:r>
      <w:r w:rsidR="0051369E" w:rsidRPr="003024CB">
        <w:rPr>
          <w:rFonts w:ascii="Cambria" w:hAnsi="Cambria" w:cs="Gisha"/>
          <w:spacing w:val="-3"/>
          <w:sz w:val="20"/>
          <w:szCs w:val="20"/>
        </w:rPr>
        <w:t xml:space="preserve"> CJPS IDIQ contract vehicle with a ceiling value of over $10B </w:t>
      </w:r>
    </w:p>
    <w:p w:rsidR="00C26811" w:rsidRPr="003024CB" w:rsidRDefault="00C26811" w:rsidP="003024CB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3024CB">
        <w:rPr>
          <w:rFonts w:ascii="Cambria" w:hAnsi="Cambria" w:cs="Gisha"/>
          <w:spacing w:val="-3"/>
          <w:sz w:val="20"/>
          <w:szCs w:val="20"/>
        </w:rPr>
        <w:t>Directed Tiger Team</w:t>
      </w:r>
      <w:r w:rsidR="00C26BF5">
        <w:rPr>
          <w:rFonts w:ascii="Cambria" w:hAnsi="Cambria" w:cs="Gisha"/>
          <w:spacing w:val="-3"/>
          <w:sz w:val="20"/>
          <w:szCs w:val="20"/>
        </w:rPr>
        <w:t>,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 turn</w:t>
      </w:r>
      <w:r w:rsidR="00C26BF5">
        <w:rPr>
          <w:rFonts w:ascii="Cambria" w:hAnsi="Cambria" w:cs="Gisha"/>
          <w:spacing w:val="-3"/>
          <w:sz w:val="20"/>
          <w:szCs w:val="20"/>
        </w:rPr>
        <w:t>ing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 a $161M outstanding AR balance into positive cash flow</w:t>
      </w:r>
      <w:r w:rsidR="00C26BF5">
        <w:rPr>
          <w:rFonts w:ascii="Cambria" w:hAnsi="Cambria" w:cs="Gisha"/>
          <w:spacing w:val="-3"/>
          <w:sz w:val="20"/>
          <w:szCs w:val="20"/>
        </w:rPr>
        <w:t>,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 collecting more than $100M in one year for the first time in the 5 year life span of the contract vehicle.</w:t>
      </w:r>
    </w:p>
    <w:p w:rsidR="00FA01B4" w:rsidRPr="001B7281" w:rsidRDefault="00B4493E" w:rsidP="001B7281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1B7281">
        <w:rPr>
          <w:rFonts w:ascii="Cambria" w:hAnsi="Cambria" w:cs="Gisha"/>
          <w:spacing w:val="-3"/>
          <w:sz w:val="20"/>
          <w:szCs w:val="20"/>
        </w:rPr>
        <w:t xml:space="preserve">Substantially reduced DSO over 30% by utilizing </w:t>
      </w:r>
      <w:r w:rsidR="00F84612" w:rsidRPr="001B7281">
        <w:rPr>
          <w:rFonts w:ascii="Cambria" w:hAnsi="Cambria" w:cs="Gisha"/>
          <w:spacing w:val="-3"/>
          <w:sz w:val="20"/>
          <w:szCs w:val="20"/>
        </w:rPr>
        <w:t xml:space="preserve">Lean </w:t>
      </w:r>
      <w:r w:rsidR="00FC4F56" w:rsidRPr="001B7281">
        <w:rPr>
          <w:rFonts w:ascii="Cambria" w:hAnsi="Cambria" w:cs="Gisha"/>
          <w:spacing w:val="-3"/>
          <w:sz w:val="20"/>
          <w:szCs w:val="20"/>
        </w:rPr>
        <w:t xml:space="preserve">Six Sigma concepts </w:t>
      </w:r>
      <w:r w:rsidRPr="001B7281">
        <w:rPr>
          <w:rFonts w:ascii="Cambria" w:hAnsi="Cambria" w:cs="Gisha"/>
          <w:spacing w:val="-3"/>
          <w:sz w:val="20"/>
          <w:szCs w:val="20"/>
        </w:rPr>
        <w:t>to devise and implement new policies and procedures</w:t>
      </w:r>
      <w:r w:rsidR="001B7281" w:rsidRPr="001B7281">
        <w:rPr>
          <w:rFonts w:ascii="Cambria" w:hAnsi="Cambria" w:cs="Gisha"/>
          <w:spacing w:val="-3"/>
          <w:sz w:val="20"/>
          <w:szCs w:val="20"/>
        </w:rPr>
        <w:t>,</w:t>
      </w:r>
      <w:r w:rsidR="001B7281">
        <w:rPr>
          <w:rFonts w:ascii="Cambria" w:hAnsi="Cambria" w:cs="Gisha"/>
          <w:spacing w:val="-3"/>
          <w:sz w:val="20"/>
          <w:szCs w:val="20"/>
        </w:rPr>
        <w:t xml:space="preserve"> to</w:t>
      </w:r>
      <w:r w:rsidR="00FC4F56" w:rsidRPr="001B7281">
        <w:rPr>
          <w:rFonts w:ascii="Cambria" w:hAnsi="Cambria" w:cs="Gisha"/>
          <w:spacing w:val="-3"/>
          <w:sz w:val="20"/>
          <w:szCs w:val="20"/>
        </w:rPr>
        <w:t xml:space="preserve"> balance sheet practices and procedures</w:t>
      </w:r>
      <w:r w:rsidRPr="001B7281">
        <w:rPr>
          <w:rFonts w:ascii="Cambria" w:hAnsi="Cambria" w:cs="Gisha"/>
          <w:spacing w:val="-3"/>
          <w:sz w:val="20"/>
          <w:szCs w:val="20"/>
        </w:rPr>
        <w:t>,</w:t>
      </w:r>
      <w:r w:rsidR="00E338F3" w:rsidRPr="001B7281">
        <w:rPr>
          <w:rFonts w:ascii="Cambria" w:hAnsi="Cambria" w:cs="Gisha"/>
          <w:spacing w:val="-3"/>
          <w:sz w:val="20"/>
          <w:szCs w:val="20"/>
        </w:rPr>
        <w:t xml:space="preserve"> strengthening internal </w:t>
      </w:r>
      <w:r w:rsidR="0026389A" w:rsidRPr="001B7281">
        <w:rPr>
          <w:rFonts w:ascii="Cambria" w:hAnsi="Cambria" w:cs="Gisha"/>
          <w:spacing w:val="-3"/>
          <w:sz w:val="20"/>
          <w:szCs w:val="20"/>
        </w:rPr>
        <w:t>controls with</w:t>
      </w:r>
      <w:r w:rsidRPr="001B7281">
        <w:rPr>
          <w:rFonts w:ascii="Cambria" w:hAnsi="Cambria" w:cs="Gisha"/>
          <w:spacing w:val="-3"/>
          <w:sz w:val="20"/>
          <w:szCs w:val="20"/>
        </w:rPr>
        <w:t xml:space="preserve"> </w:t>
      </w:r>
      <w:r w:rsidR="00E338F3" w:rsidRPr="001B7281">
        <w:rPr>
          <w:rFonts w:ascii="Cambria" w:hAnsi="Cambria" w:cs="Gisha"/>
          <w:spacing w:val="-3"/>
          <w:sz w:val="20"/>
          <w:szCs w:val="20"/>
        </w:rPr>
        <w:t>increased financial result transparency</w:t>
      </w:r>
      <w:r w:rsidR="001B7281">
        <w:rPr>
          <w:rFonts w:ascii="Cambria" w:hAnsi="Cambria" w:cs="Gisha"/>
          <w:spacing w:val="-3"/>
          <w:sz w:val="20"/>
          <w:szCs w:val="20"/>
        </w:rPr>
        <w:t>.</w:t>
      </w:r>
      <w:r w:rsidR="00E338F3" w:rsidRPr="001B7281">
        <w:rPr>
          <w:rFonts w:ascii="Cambria" w:hAnsi="Cambria" w:cs="Gisha"/>
          <w:spacing w:val="-3"/>
          <w:sz w:val="20"/>
          <w:szCs w:val="20"/>
        </w:rPr>
        <w:t xml:space="preserve"> </w:t>
      </w:r>
      <w:r w:rsidR="00FA01B4" w:rsidRPr="001B7281">
        <w:rPr>
          <w:rFonts w:ascii="Cambria" w:hAnsi="Cambria" w:cs="Gisha"/>
          <w:spacing w:val="-3"/>
          <w:sz w:val="20"/>
          <w:szCs w:val="20"/>
        </w:rPr>
        <w:t xml:space="preserve">Oversaw operations for $100M revolving credit line between Lockheed Martin and PAE, ensuring daily operability and efficient global operations for Joint </w:t>
      </w:r>
      <w:r w:rsidR="001317DE" w:rsidRPr="001B7281">
        <w:rPr>
          <w:rFonts w:ascii="Cambria" w:hAnsi="Cambria" w:cs="Gisha"/>
          <w:spacing w:val="-3"/>
          <w:sz w:val="20"/>
          <w:szCs w:val="20"/>
        </w:rPr>
        <w:t>Venture</w:t>
      </w:r>
      <w:r w:rsidR="00FA01B4" w:rsidRPr="001B7281">
        <w:rPr>
          <w:rFonts w:ascii="Cambria" w:hAnsi="Cambria" w:cs="Gisha"/>
          <w:spacing w:val="-3"/>
          <w:sz w:val="20"/>
          <w:szCs w:val="20"/>
        </w:rPr>
        <w:t>, Civilian Police Program in 10 locations</w:t>
      </w:r>
    </w:p>
    <w:p w:rsidR="0040688C" w:rsidRPr="003024CB" w:rsidRDefault="0040688C" w:rsidP="003024CB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3024CB">
        <w:rPr>
          <w:rFonts w:ascii="Cambria" w:hAnsi="Cambria" w:cs="Gisha"/>
          <w:spacing w:val="-3"/>
          <w:sz w:val="20"/>
          <w:szCs w:val="20"/>
        </w:rPr>
        <w:t xml:space="preserve">Successfully completed the financial stand up for multiple international </w:t>
      </w:r>
      <w:r w:rsidR="001317DE" w:rsidRPr="003024CB">
        <w:rPr>
          <w:rFonts w:ascii="Cambria" w:hAnsi="Cambria" w:cs="Gisha"/>
          <w:spacing w:val="-3"/>
          <w:sz w:val="20"/>
          <w:szCs w:val="20"/>
        </w:rPr>
        <w:t>contracts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 to include: implementing business processes, setting standard operating procedures, creating work breakdown structures, budget development, and training business managers and personnel in multiple facets of business operations</w:t>
      </w:r>
      <w:r w:rsidR="00C26811" w:rsidRPr="003024CB">
        <w:rPr>
          <w:rFonts w:ascii="Cambria" w:hAnsi="Cambria" w:cs="Gisha"/>
          <w:spacing w:val="-3"/>
          <w:sz w:val="20"/>
          <w:szCs w:val="20"/>
        </w:rPr>
        <w:t>.</w:t>
      </w:r>
    </w:p>
    <w:p w:rsidR="003E2631" w:rsidRPr="003024CB" w:rsidRDefault="005C2E39" w:rsidP="003024CB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3024CB">
        <w:rPr>
          <w:rFonts w:ascii="Cambria" w:hAnsi="Cambria" w:cs="Gisha"/>
          <w:spacing w:val="-3"/>
          <w:sz w:val="20"/>
          <w:szCs w:val="20"/>
        </w:rPr>
        <w:t xml:space="preserve">Established </w:t>
      </w:r>
      <w:r w:rsidR="00E338F3" w:rsidRPr="003024CB">
        <w:rPr>
          <w:rFonts w:ascii="Cambria" w:hAnsi="Cambria" w:cs="Gisha"/>
          <w:spacing w:val="-3"/>
          <w:sz w:val="20"/>
          <w:szCs w:val="20"/>
        </w:rPr>
        <w:t xml:space="preserve">customer required 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Earned Value Management </w:t>
      </w:r>
      <w:r w:rsidR="00E338F3" w:rsidRPr="003024CB">
        <w:rPr>
          <w:rFonts w:ascii="Cambria" w:hAnsi="Cambria" w:cs="Gisha"/>
          <w:spacing w:val="-3"/>
          <w:sz w:val="20"/>
          <w:szCs w:val="20"/>
        </w:rPr>
        <w:t>metrics by coordinating Planned Value against Actual Cost and Earned Value on training programs in Afghanistan.</w:t>
      </w:r>
      <w:r w:rsidR="00FA01B4" w:rsidRPr="003024CB">
        <w:rPr>
          <w:rFonts w:ascii="Cambria" w:hAnsi="Cambria" w:cs="Gisha"/>
          <w:spacing w:val="-3"/>
          <w:sz w:val="20"/>
          <w:szCs w:val="20"/>
        </w:rPr>
        <w:t xml:space="preserve"> </w:t>
      </w:r>
    </w:p>
    <w:p w:rsidR="00B221C9" w:rsidRPr="003024CB" w:rsidRDefault="00B221C9" w:rsidP="003024CB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3024CB">
        <w:rPr>
          <w:rFonts w:ascii="Cambria" w:hAnsi="Cambria" w:cs="Gisha"/>
          <w:spacing w:val="-3"/>
          <w:sz w:val="20"/>
          <w:szCs w:val="20"/>
        </w:rPr>
        <w:t xml:space="preserve">Lowered month end close time 50% by revamping established reporting processes, leading to increased transparency into variances and more timely delivery of results to key decision-makers. </w:t>
      </w:r>
    </w:p>
    <w:p w:rsidR="00A21BC8" w:rsidRPr="00A21BC8" w:rsidRDefault="003B37E0" w:rsidP="00DB6C81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rPr>
          <w:rFonts w:ascii="Cambria" w:hAnsi="Cambria" w:cs="Gisha"/>
          <w:b/>
          <w:sz w:val="20"/>
          <w:szCs w:val="20"/>
        </w:rPr>
      </w:pPr>
      <w:r>
        <w:rPr>
          <w:rFonts w:ascii="Cambria" w:hAnsi="Cambria" w:cs="Gisha"/>
          <w:b/>
          <w:smallCaps/>
          <w:sz w:val="23"/>
          <w:szCs w:val="23"/>
        </w:rPr>
        <w:t>Pricing Policy Analyst Sr.</w:t>
      </w:r>
      <w:r w:rsidR="00A21BC8">
        <w:rPr>
          <w:rFonts w:ascii="Cambria" w:hAnsi="Cambria" w:cs="Gisha"/>
          <w:b/>
          <w:smallCaps/>
          <w:sz w:val="23"/>
          <w:szCs w:val="23"/>
        </w:rPr>
        <w:t xml:space="preserve">                                                       </w:t>
      </w:r>
      <w:r w:rsidR="005C6776">
        <w:rPr>
          <w:rFonts w:ascii="Cambria" w:hAnsi="Cambria" w:cs="Gisha"/>
          <w:b/>
          <w:sz w:val="20"/>
          <w:szCs w:val="20"/>
        </w:rPr>
        <w:t xml:space="preserve">                                                                                            </w:t>
      </w:r>
      <w:r w:rsidR="00890D66" w:rsidRPr="00A74B10">
        <w:rPr>
          <w:rFonts w:ascii="Cambria" w:hAnsi="Cambria" w:cs="Gisha"/>
          <w:b/>
          <w:sz w:val="20"/>
          <w:szCs w:val="20"/>
        </w:rPr>
        <w:t>200</w:t>
      </w:r>
      <w:r w:rsidR="00890D66">
        <w:rPr>
          <w:rFonts w:ascii="Cambria" w:hAnsi="Cambria" w:cs="Gisha"/>
          <w:b/>
          <w:sz w:val="20"/>
          <w:szCs w:val="20"/>
        </w:rPr>
        <w:t>8 to 2009</w:t>
      </w:r>
    </w:p>
    <w:p w:rsidR="00DB6C81" w:rsidRPr="00DB6C81" w:rsidRDefault="00BD3BB9" w:rsidP="00DB6C81">
      <w:pPr>
        <w:spacing w:before="80" w:line="240" w:lineRule="exact"/>
        <w:jc w:val="both"/>
        <w:rPr>
          <w:rFonts w:ascii="Cambria" w:hAnsi="Cambria" w:cs="Gisha"/>
          <w:sz w:val="20"/>
          <w:szCs w:val="20"/>
        </w:rPr>
      </w:pPr>
      <w:r>
        <w:rPr>
          <w:rFonts w:ascii="Cambria" w:hAnsi="Cambria" w:cs="Gisha"/>
          <w:sz w:val="20"/>
          <w:szCs w:val="20"/>
        </w:rPr>
        <w:lastRenderedPageBreak/>
        <w:t>Sup</w:t>
      </w:r>
      <w:r w:rsidR="00FA3119">
        <w:rPr>
          <w:rFonts w:ascii="Cambria" w:hAnsi="Cambria" w:cs="Gisha"/>
          <w:sz w:val="20"/>
          <w:szCs w:val="20"/>
        </w:rPr>
        <w:t>ported Lockheed Martin pricing in d</w:t>
      </w:r>
      <w:r w:rsidR="003A7B27" w:rsidRPr="003A7B27">
        <w:rPr>
          <w:rFonts w:ascii="Cambria" w:hAnsi="Cambria" w:cs="Gisha"/>
          <w:sz w:val="20"/>
          <w:szCs w:val="20"/>
        </w:rPr>
        <w:t>eveloped and communicated strategic, financial, and operative implications of proposed pricing policy and develop solutions to a variety of complex tasks, proposals and problems.  Recommend</w:t>
      </w:r>
      <w:r w:rsidR="001B7281">
        <w:rPr>
          <w:rFonts w:ascii="Cambria" w:hAnsi="Cambria" w:cs="Gisha"/>
          <w:sz w:val="20"/>
          <w:szCs w:val="20"/>
        </w:rPr>
        <w:t>ed</w:t>
      </w:r>
      <w:r w:rsidR="003A7B27" w:rsidRPr="003A7B27">
        <w:rPr>
          <w:rFonts w:ascii="Cambria" w:hAnsi="Cambria" w:cs="Gisha"/>
          <w:sz w:val="20"/>
          <w:szCs w:val="20"/>
        </w:rPr>
        <w:t xml:space="preserve"> pricing positions and reimbursement strategies for products across all relevant customer and market segments</w:t>
      </w:r>
      <w:r w:rsidR="001B7281">
        <w:rPr>
          <w:rFonts w:ascii="Cambria" w:hAnsi="Cambria" w:cs="Gisha"/>
          <w:sz w:val="20"/>
          <w:szCs w:val="20"/>
        </w:rPr>
        <w:t>,</w:t>
      </w:r>
      <w:r w:rsidR="003A7B27" w:rsidRPr="003A7B27">
        <w:rPr>
          <w:rFonts w:ascii="Cambria" w:hAnsi="Cambria" w:cs="Gisha"/>
          <w:sz w:val="20"/>
          <w:szCs w:val="20"/>
        </w:rPr>
        <w:t xml:space="preserve"> ensuring results were consistent with organization objectives and in accordance with LM disclosure statements.  </w:t>
      </w:r>
    </w:p>
    <w:p w:rsidR="00C65A41" w:rsidRPr="003024CB" w:rsidRDefault="003A7B27" w:rsidP="003024CB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3024CB">
        <w:rPr>
          <w:rFonts w:ascii="Cambria" w:hAnsi="Cambria" w:cs="Gisha"/>
          <w:spacing w:val="-3"/>
          <w:sz w:val="20"/>
          <w:szCs w:val="20"/>
        </w:rPr>
        <w:t xml:space="preserve">Assisted </w:t>
      </w:r>
      <w:r w:rsidR="003B18F2" w:rsidRPr="003024CB">
        <w:rPr>
          <w:rFonts w:ascii="Cambria" w:hAnsi="Cambria" w:cs="Gisha"/>
          <w:spacing w:val="-3"/>
          <w:sz w:val="20"/>
          <w:szCs w:val="20"/>
        </w:rPr>
        <w:t xml:space="preserve">in the 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implementation </w:t>
      </w:r>
      <w:r w:rsidR="003B18F2" w:rsidRPr="003024CB">
        <w:rPr>
          <w:rFonts w:ascii="Cambria" w:hAnsi="Cambria" w:cs="Gisha"/>
          <w:spacing w:val="-3"/>
          <w:sz w:val="20"/>
          <w:szCs w:val="20"/>
        </w:rPr>
        <w:t>of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 ProPricer </w:t>
      </w:r>
      <w:r w:rsidR="001317DE" w:rsidRPr="003024CB">
        <w:rPr>
          <w:rFonts w:ascii="Cambria" w:hAnsi="Cambria" w:cs="Gisha"/>
          <w:spacing w:val="-3"/>
          <w:sz w:val="20"/>
          <w:szCs w:val="20"/>
        </w:rPr>
        <w:t>software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 </w:t>
      </w:r>
      <w:r w:rsidR="003B18F2" w:rsidRPr="003024CB">
        <w:rPr>
          <w:rFonts w:ascii="Cambria" w:hAnsi="Cambria" w:cs="Gisha"/>
          <w:spacing w:val="-3"/>
          <w:sz w:val="20"/>
          <w:szCs w:val="20"/>
        </w:rPr>
        <w:t xml:space="preserve">and administered training programs 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for </w:t>
      </w:r>
      <w:r w:rsidR="003B18F2" w:rsidRPr="003024CB">
        <w:rPr>
          <w:rFonts w:ascii="Cambria" w:hAnsi="Cambria" w:cs="Gisha"/>
          <w:spacing w:val="-3"/>
          <w:sz w:val="20"/>
          <w:szCs w:val="20"/>
        </w:rPr>
        <w:t xml:space="preserve">all 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future </w:t>
      </w:r>
      <w:r w:rsidR="001317DE" w:rsidRPr="003024CB">
        <w:rPr>
          <w:rFonts w:ascii="Cambria" w:hAnsi="Cambria" w:cs="Gisha"/>
          <w:spacing w:val="-3"/>
          <w:sz w:val="20"/>
          <w:szCs w:val="20"/>
        </w:rPr>
        <w:t>stakeholders</w:t>
      </w:r>
      <w:r w:rsidR="003B18F2" w:rsidRPr="003024CB">
        <w:rPr>
          <w:rFonts w:ascii="Cambria" w:hAnsi="Cambria" w:cs="Gisha"/>
          <w:spacing w:val="-3"/>
          <w:sz w:val="20"/>
          <w:szCs w:val="20"/>
        </w:rPr>
        <w:t xml:space="preserve">, as well as remained a lead POC for </w:t>
      </w:r>
      <w:r w:rsidR="00D75205" w:rsidRPr="003024CB">
        <w:rPr>
          <w:rFonts w:ascii="Cambria" w:hAnsi="Cambria" w:cs="Gisha"/>
          <w:spacing w:val="-3"/>
          <w:sz w:val="20"/>
          <w:szCs w:val="20"/>
        </w:rPr>
        <w:t xml:space="preserve">all </w:t>
      </w:r>
      <w:r w:rsidR="001317DE" w:rsidRPr="003024CB">
        <w:rPr>
          <w:rFonts w:ascii="Cambria" w:hAnsi="Cambria" w:cs="Gisha"/>
          <w:spacing w:val="-3"/>
          <w:sz w:val="20"/>
          <w:szCs w:val="20"/>
        </w:rPr>
        <w:t>reach back</w:t>
      </w:r>
      <w:r w:rsidR="00D75205" w:rsidRPr="003024CB">
        <w:rPr>
          <w:rFonts w:ascii="Cambria" w:hAnsi="Cambria" w:cs="Gisha"/>
          <w:spacing w:val="-3"/>
          <w:sz w:val="20"/>
          <w:szCs w:val="20"/>
        </w:rPr>
        <w:t xml:space="preserve"> necessary</w:t>
      </w:r>
      <w:r w:rsidR="0022486A" w:rsidRPr="00C65A41">
        <w:rPr>
          <w:rFonts w:ascii="Cambria" w:hAnsi="Cambria" w:cs="Gisha"/>
          <w:spacing w:val="-3"/>
          <w:sz w:val="20"/>
          <w:szCs w:val="20"/>
        </w:rPr>
        <w:t>.</w:t>
      </w:r>
      <w:r w:rsidR="003B18F2" w:rsidRPr="00C65A41">
        <w:rPr>
          <w:rFonts w:ascii="Cambria" w:hAnsi="Cambria" w:cs="Gisha"/>
          <w:spacing w:val="-3"/>
          <w:sz w:val="20"/>
          <w:szCs w:val="20"/>
        </w:rPr>
        <w:t xml:space="preserve">  </w:t>
      </w:r>
      <w:r w:rsidR="001B7281">
        <w:rPr>
          <w:rFonts w:ascii="Cambria" w:hAnsi="Cambria" w:cs="Gisha"/>
          <w:spacing w:val="-3"/>
          <w:sz w:val="20"/>
          <w:szCs w:val="20"/>
        </w:rPr>
        <w:t>D</w:t>
      </w:r>
      <w:r w:rsidR="003B18F2" w:rsidRPr="00C65A41">
        <w:rPr>
          <w:rFonts w:ascii="Cambria" w:hAnsi="Cambria" w:cs="Gisha"/>
          <w:spacing w:val="-3"/>
          <w:sz w:val="20"/>
          <w:szCs w:val="20"/>
        </w:rPr>
        <w:t xml:space="preserve">eveloped company solutions for tool </w:t>
      </w:r>
      <w:r w:rsidR="001317DE" w:rsidRPr="00C65A41">
        <w:rPr>
          <w:rFonts w:ascii="Cambria" w:hAnsi="Cambria" w:cs="Gisha"/>
          <w:spacing w:val="-3"/>
          <w:sz w:val="20"/>
          <w:szCs w:val="20"/>
        </w:rPr>
        <w:t>limitations</w:t>
      </w:r>
      <w:r w:rsidR="003B18F2" w:rsidRPr="00C65A41">
        <w:rPr>
          <w:rFonts w:ascii="Cambria" w:hAnsi="Cambria" w:cs="Gisha"/>
          <w:spacing w:val="-3"/>
          <w:sz w:val="20"/>
          <w:szCs w:val="20"/>
        </w:rPr>
        <w:t>, marrying the complexities of price modeling with company disclosure statements</w:t>
      </w:r>
      <w:r w:rsidR="001759CC">
        <w:rPr>
          <w:rFonts w:ascii="Cambria" w:hAnsi="Cambria" w:cs="Gisha"/>
          <w:spacing w:val="-3"/>
          <w:sz w:val="20"/>
          <w:szCs w:val="20"/>
        </w:rPr>
        <w:t>, rate structures</w:t>
      </w:r>
      <w:r w:rsidR="003B18F2" w:rsidRPr="00C65A41">
        <w:rPr>
          <w:rFonts w:ascii="Cambria" w:hAnsi="Cambria" w:cs="Gisha"/>
          <w:spacing w:val="-3"/>
          <w:sz w:val="20"/>
          <w:szCs w:val="20"/>
        </w:rPr>
        <w:t xml:space="preserve"> and pricing regulations.</w:t>
      </w:r>
    </w:p>
    <w:p w:rsidR="00C65A41" w:rsidRPr="003024CB" w:rsidRDefault="00C65A41" w:rsidP="003024CB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3024CB">
        <w:rPr>
          <w:rFonts w:ascii="Cambria" w:hAnsi="Cambria" w:cs="Gisha"/>
          <w:spacing w:val="-3"/>
          <w:sz w:val="20"/>
          <w:szCs w:val="20"/>
        </w:rPr>
        <w:t>Assembled and presented rate build ups, financial models and their assumptions to upper management on proposals ranging from $1M to $1B in value on T&amp;M, CP, CR, FFP, contract types</w:t>
      </w:r>
      <w:r w:rsidR="001759CC" w:rsidRPr="003024CB">
        <w:rPr>
          <w:rFonts w:ascii="Cambria" w:hAnsi="Cambria" w:cs="Gisha"/>
          <w:spacing w:val="-3"/>
          <w:sz w:val="20"/>
          <w:szCs w:val="20"/>
        </w:rPr>
        <w:t>.</w:t>
      </w:r>
    </w:p>
    <w:p w:rsidR="001759CC" w:rsidRPr="003024CB" w:rsidRDefault="001759CC" w:rsidP="003024CB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3024CB">
        <w:rPr>
          <w:rFonts w:ascii="Cambria" w:hAnsi="Cambria" w:cs="Gisha"/>
          <w:spacing w:val="-3"/>
          <w:sz w:val="20"/>
          <w:szCs w:val="20"/>
        </w:rPr>
        <w:t>Reviewed competition and determined Price to Win (PTW) points for new products and provided input on final contract pricing.</w:t>
      </w:r>
    </w:p>
    <w:p w:rsidR="00A21BC8" w:rsidRPr="00A21BC8" w:rsidRDefault="00890D66" w:rsidP="00A177D6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rPr>
          <w:rFonts w:ascii="Cambria" w:hAnsi="Cambria" w:cs="Gisha"/>
          <w:b/>
          <w:sz w:val="20"/>
          <w:szCs w:val="20"/>
        </w:rPr>
      </w:pPr>
      <w:r>
        <w:rPr>
          <w:rFonts w:ascii="Cambria" w:hAnsi="Cambria" w:cs="Gisha"/>
          <w:b/>
          <w:smallCaps/>
          <w:sz w:val="23"/>
          <w:szCs w:val="23"/>
        </w:rPr>
        <w:t>F</w:t>
      </w:r>
      <w:r w:rsidR="00F4567C">
        <w:rPr>
          <w:rFonts w:ascii="Cambria" w:hAnsi="Cambria" w:cs="Gisha"/>
          <w:b/>
          <w:smallCaps/>
          <w:sz w:val="23"/>
          <w:szCs w:val="23"/>
        </w:rPr>
        <w:t>inancial Analyst</w:t>
      </w:r>
      <w:r w:rsidR="003B37E0">
        <w:rPr>
          <w:rFonts w:ascii="Cambria" w:hAnsi="Cambria" w:cs="Gisha"/>
          <w:b/>
          <w:smallCaps/>
          <w:sz w:val="23"/>
          <w:szCs w:val="23"/>
        </w:rPr>
        <w:t xml:space="preserve"> Sr.</w:t>
      </w:r>
      <w:r w:rsidR="00A21BC8">
        <w:rPr>
          <w:rFonts w:ascii="Cambria" w:hAnsi="Cambria" w:cs="Gisha"/>
          <w:b/>
          <w:smallCaps/>
          <w:sz w:val="23"/>
          <w:szCs w:val="23"/>
        </w:rPr>
        <w:t xml:space="preserve">                                                         </w:t>
      </w:r>
      <w:r w:rsidR="005C6776">
        <w:rPr>
          <w:rFonts w:ascii="Cambria" w:hAnsi="Cambria" w:cs="Gisha"/>
          <w:b/>
          <w:smallCaps/>
          <w:sz w:val="23"/>
          <w:szCs w:val="23"/>
        </w:rPr>
        <w:t xml:space="preserve">                                                                                                                 </w:t>
      </w:r>
      <w:r w:rsidRPr="00890D66">
        <w:rPr>
          <w:rFonts w:ascii="Cambria" w:hAnsi="Cambria" w:cs="Gisha"/>
          <w:b/>
          <w:sz w:val="20"/>
          <w:szCs w:val="20"/>
        </w:rPr>
        <w:t>2007 to 2008</w:t>
      </w:r>
    </w:p>
    <w:p w:rsidR="00F4567C" w:rsidRPr="001425DB" w:rsidRDefault="00F4567C" w:rsidP="007D64C9">
      <w:pPr>
        <w:spacing w:before="80" w:line="240" w:lineRule="exact"/>
        <w:jc w:val="both"/>
        <w:rPr>
          <w:rFonts w:ascii="Cambria" w:hAnsi="Cambria" w:cs="Gisha"/>
          <w:sz w:val="20"/>
          <w:szCs w:val="20"/>
        </w:rPr>
      </w:pPr>
      <w:r>
        <w:rPr>
          <w:rFonts w:ascii="Cambria" w:hAnsi="Cambria" w:cs="Gisha"/>
          <w:sz w:val="20"/>
          <w:szCs w:val="20"/>
        </w:rPr>
        <w:t xml:space="preserve">Managed full cycle financial operations for multiple </w:t>
      </w:r>
      <w:r w:rsidR="00BD3BB9">
        <w:rPr>
          <w:rFonts w:ascii="Cambria" w:hAnsi="Cambria" w:cs="Gisha"/>
          <w:sz w:val="20"/>
          <w:szCs w:val="20"/>
        </w:rPr>
        <w:t xml:space="preserve">Lockheed Martin </w:t>
      </w:r>
      <w:r>
        <w:rPr>
          <w:rFonts w:ascii="Cambria" w:hAnsi="Cambria" w:cs="Gisha"/>
          <w:sz w:val="20"/>
          <w:szCs w:val="20"/>
        </w:rPr>
        <w:t xml:space="preserve">international contracts with the </w:t>
      </w:r>
      <w:r w:rsidR="00C31C2E">
        <w:rPr>
          <w:rFonts w:ascii="Cambria" w:hAnsi="Cambria" w:cs="Gisha"/>
          <w:sz w:val="20"/>
          <w:szCs w:val="20"/>
        </w:rPr>
        <w:t>DoD.</w:t>
      </w:r>
      <w:r w:rsidR="000B49B5" w:rsidRPr="000B49B5">
        <w:rPr>
          <w:rFonts w:ascii="Cambria" w:hAnsi="Cambria" w:cs="Gisha"/>
          <w:sz w:val="20"/>
          <w:szCs w:val="20"/>
        </w:rPr>
        <w:t xml:space="preserve"> Accountable for financial estimating, billing, and budget control on variety of </w:t>
      </w:r>
      <w:r w:rsidR="00357399">
        <w:rPr>
          <w:rFonts w:ascii="Cambria" w:hAnsi="Cambria" w:cs="Gisha"/>
          <w:sz w:val="20"/>
          <w:szCs w:val="20"/>
        </w:rPr>
        <w:t xml:space="preserve">T&amp;M, </w:t>
      </w:r>
      <w:r w:rsidR="00EF65D3">
        <w:rPr>
          <w:rFonts w:ascii="Cambria" w:hAnsi="Cambria" w:cs="Gisha"/>
          <w:sz w:val="20"/>
          <w:szCs w:val="20"/>
        </w:rPr>
        <w:t>CP, CR</w:t>
      </w:r>
      <w:r w:rsidR="00357399">
        <w:rPr>
          <w:rFonts w:ascii="Cambria" w:hAnsi="Cambria" w:cs="Gisha"/>
          <w:sz w:val="20"/>
          <w:szCs w:val="20"/>
        </w:rPr>
        <w:t xml:space="preserve"> and </w:t>
      </w:r>
      <w:r w:rsidR="00EF65D3">
        <w:rPr>
          <w:rFonts w:ascii="Cambria" w:hAnsi="Cambria" w:cs="Gisha"/>
          <w:sz w:val="20"/>
          <w:szCs w:val="20"/>
        </w:rPr>
        <w:t>FFP</w:t>
      </w:r>
      <w:r w:rsidR="00357399">
        <w:rPr>
          <w:rFonts w:ascii="Cambria" w:hAnsi="Cambria" w:cs="Gisha"/>
          <w:sz w:val="20"/>
          <w:szCs w:val="20"/>
        </w:rPr>
        <w:t xml:space="preserve"> </w:t>
      </w:r>
      <w:r w:rsidR="000B49B5">
        <w:rPr>
          <w:rFonts w:ascii="Cambria" w:hAnsi="Cambria" w:cs="Gisha"/>
          <w:sz w:val="20"/>
          <w:szCs w:val="20"/>
        </w:rPr>
        <w:t>program</w:t>
      </w:r>
      <w:r w:rsidR="00357399">
        <w:rPr>
          <w:rFonts w:ascii="Cambria" w:hAnsi="Cambria" w:cs="Gisha"/>
          <w:sz w:val="20"/>
          <w:szCs w:val="20"/>
        </w:rPr>
        <w:t>s</w:t>
      </w:r>
      <w:r w:rsidR="000B49B5">
        <w:rPr>
          <w:rFonts w:ascii="Cambria" w:hAnsi="Cambria" w:cs="Gisha"/>
          <w:sz w:val="20"/>
          <w:szCs w:val="20"/>
        </w:rPr>
        <w:t>.</w:t>
      </w:r>
      <w:r w:rsidR="000B49B5" w:rsidRPr="000B49B5">
        <w:rPr>
          <w:rFonts w:ascii="Cambria" w:hAnsi="Cambria" w:cs="Gisha"/>
          <w:sz w:val="20"/>
          <w:szCs w:val="20"/>
        </w:rPr>
        <w:t xml:space="preserve">  Monitored and performed in depth analysis on cost variances, trends, manpower, budgets, and funding.  Created and provided LRP, ETC, EAC and consumer forecasting reports and analysis for program managers.</w:t>
      </w:r>
      <w:r w:rsidR="000B49B5" w:rsidRPr="007D64C9">
        <w:rPr>
          <w:rFonts w:ascii="Cambria" w:hAnsi="Cambria" w:cs="Gisha"/>
          <w:sz w:val="20"/>
          <w:szCs w:val="20"/>
        </w:rPr>
        <w:t xml:space="preserve"> </w:t>
      </w:r>
      <w:r w:rsidR="000B49B5" w:rsidRPr="000B49B5">
        <w:rPr>
          <w:rFonts w:ascii="Cambria" w:hAnsi="Cambria" w:cs="Gisha"/>
          <w:sz w:val="20"/>
          <w:szCs w:val="20"/>
        </w:rPr>
        <w:t xml:space="preserve"> Responsible for month-end closing activities and assisted in assembling and presenting results to senior management.  </w:t>
      </w:r>
    </w:p>
    <w:p w:rsidR="007D64C9" w:rsidRPr="003024CB" w:rsidRDefault="007D64C9" w:rsidP="003024CB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3024CB">
        <w:rPr>
          <w:rFonts w:ascii="Cambria" w:hAnsi="Cambria" w:cs="Gisha"/>
          <w:spacing w:val="-3"/>
          <w:sz w:val="20"/>
          <w:szCs w:val="20"/>
        </w:rPr>
        <w:t>Lead Analyst in alleviating a Cure Notice to ef</w:t>
      </w:r>
      <w:r w:rsidR="004F5088" w:rsidRPr="003024CB">
        <w:rPr>
          <w:rFonts w:ascii="Cambria" w:hAnsi="Cambria" w:cs="Gisha"/>
          <w:spacing w:val="-3"/>
          <w:sz w:val="20"/>
          <w:szCs w:val="20"/>
        </w:rPr>
        <w:t>fectively organize and cle</w:t>
      </w:r>
      <w:r w:rsidR="00B63677" w:rsidRPr="003024CB">
        <w:rPr>
          <w:rFonts w:ascii="Cambria" w:hAnsi="Cambria" w:cs="Gisha"/>
          <w:spacing w:val="-3"/>
          <w:sz w:val="20"/>
          <w:szCs w:val="20"/>
        </w:rPr>
        <w:t>ar 6 months of AR and a 200+</w:t>
      </w:r>
      <w:r w:rsidR="004F5088" w:rsidRPr="003024CB">
        <w:rPr>
          <w:rFonts w:ascii="Cambria" w:hAnsi="Cambria" w:cs="Gisha"/>
          <w:spacing w:val="-3"/>
          <w:sz w:val="20"/>
          <w:szCs w:val="20"/>
        </w:rPr>
        <w:t xml:space="preserve"> DSO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 on the</w:t>
      </w:r>
      <w:r w:rsidR="003A7B27" w:rsidRPr="003024CB">
        <w:rPr>
          <w:rFonts w:ascii="Cambria" w:hAnsi="Cambria" w:cs="Gisha"/>
          <w:spacing w:val="-3"/>
          <w:sz w:val="20"/>
          <w:szCs w:val="20"/>
        </w:rPr>
        <w:t xml:space="preserve"> highly visible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 GTMO program</w:t>
      </w:r>
      <w:r w:rsidR="00C65A41" w:rsidRPr="003024CB">
        <w:rPr>
          <w:rFonts w:ascii="Cambria" w:hAnsi="Cambria" w:cs="Gisha"/>
          <w:spacing w:val="-3"/>
          <w:sz w:val="20"/>
          <w:szCs w:val="20"/>
        </w:rPr>
        <w:t>.</w:t>
      </w:r>
    </w:p>
    <w:p w:rsidR="00C65A41" w:rsidRPr="003024CB" w:rsidRDefault="00F4567C" w:rsidP="003024CB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3024CB">
        <w:rPr>
          <w:rFonts w:ascii="Cambria" w:hAnsi="Cambria" w:cs="Gisha"/>
          <w:spacing w:val="-3"/>
          <w:sz w:val="20"/>
          <w:szCs w:val="20"/>
        </w:rPr>
        <w:t>Led</w:t>
      </w:r>
      <w:r w:rsidR="007D64C9" w:rsidRPr="003024CB">
        <w:rPr>
          <w:rFonts w:ascii="Cambria" w:hAnsi="Cambria" w:cs="Gisha"/>
          <w:spacing w:val="-3"/>
          <w:sz w:val="20"/>
          <w:szCs w:val="20"/>
        </w:rPr>
        <w:t xml:space="preserve"> </w:t>
      </w:r>
      <w:r w:rsidRPr="003024CB">
        <w:rPr>
          <w:rFonts w:ascii="Cambria" w:hAnsi="Cambria" w:cs="Gisha"/>
          <w:spacing w:val="-3"/>
          <w:sz w:val="20"/>
          <w:szCs w:val="20"/>
        </w:rPr>
        <w:t>functional</w:t>
      </w:r>
      <w:r w:rsidR="007D64C9" w:rsidRPr="003024CB">
        <w:rPr>
          <w:rFonts w:ascii="Cambria" w:hAnsi="Cambria" w:cs="Gisha"/>
          <w:spacing w:val="-3"/>
          <w:sz w:val="20"/>
          <w:szCs w:val="20"/>
        </w:rPr>
        <w:t xml:space="preserve"> analyst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 in planning/implementing </w:t>
      </w:r>
      <w:r w:rsidR="000B49B5" w:rsidRPr="003024CB">
        <w:rPr>
          <w:rFonts w:ascii="Cambria" w:hAnsi="Cambria" w:cs="Gisha"/>
          <w:spacing w:val="-3"/>
          <w:sz w:val="20"/>
          <w:szCs w:val="20"/>
        </w:rPr>
        <w:t>SWIFT</w:t>
      </w:r>
      <w:r w:rsidR="007D64C9" w:rsidRPr="003024CB">
        <w:rPr>
          <w:rFonts w:ascii="Cambria" w:hAnsi="Cambria" w:cs="Gisha"/>
          <w:spacing w:val="-3"/>
          <w:sz w:val="20"/>
          <w:szCs w:val="20"/>
        </w:rPr>
        <w:t xml:space="preserve"> program transition to SAP and PeopleSoft systems.  Ensuring all 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business policies and procedures </w:t>
      </w:r>
      <w:r w:rsidR="007D64C9" w:rsidRPr="003024CB">
        <w:rPr>
          <w:rFonts w:ascii="Cambria" w:hAnsi="Cambria" w:cs="Gisha"/>
          <w:spacing w:val="-3"/>
          <w:sz w:val="20"/>
          <w:szCs w:val="20"/>
        </w:rPr>
        <w:t>met all proper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 internal controls, including adherence to budget control and compliance with GAA</w:t>
      </w:r>
      <w:r w:rsidR="007D64C9" w:rsidRPr="003024CB">
        <w:rPr>
          <w:rFonts w:ascii="Cambria" w:hAnsi="Cambria" w:cs="Gisha"/>
          <w:spacing w:val="-3"/>
          <w:sz w:val="20"/>
          <w:szCs w:val="20"/>
        </w:rPr>
        <w:t xml:space="preserve">P, </w:t>
      </w:r>
      <w:r w:rsidRPr="003024CB">
        <w:rPr>
          <w:rFonts w:ascii="Cambria" w:hAnsi="Cambria" w:cs="Gisha"/>
          <w:spacing w:val="-3"/>
          <w:sz w:val="20"/>
          <w:szCs w:val="20"/>
        </w:rPr>
        <w:t xml:space="preserve">FAR </w:t>
      </w:r>
      <w:r w:rsidR="007D64C9" w:rsidRPr="003024CB">
        <w:rPr>
          <w:rFonts w:ascii="Cambria" w:hAnsi="Cambria" w:cs="Gisha"/>
          <w:spacing w:val="-3"/>
          <w:sz w:val="20"/>
          <w:szCs w:val="20"/>
        </w:rPr>
        <w:t xml:space="preserve">and customer </w:t>
      </w:r>
      <w:r w:rsidRPr="003024CB">
        <w:rPr>
          <w:rFonts w:ascii="Cambria" w:hAnsi="Cambria" w:cs="Gisha"/>
          <w:spacing w:val="-3"/>
          <w:sz w:val="20"/>
          <w:szCs w:val="20"/>
        </w:rPr>
        <w:t>requirements</w:t>
      </w:r>
      <w:r w:rsidR="007D64C9" w:rsidRPr="003024CB">
        <w:rPr>
          <w:rFonts w:ascii="Cambria" w:hAnsi="Cambria" w:cs="Gisha"/>
          <w:spacing w:val="-3"/>
          <w:sz w:val="20"/>
          <w:szCs w:val="20"/>
        </w:rPr>
        <w:t>.</w:t>
      </w:r>
    </w:p>
    <w:p w:rsidR="00F4567C" w:rsidRPr="003024CB" w:rsidRDefault="00C65A41" w:rsidP="003024CB">
      <w:pPr>
        <w:numPr>
          <w:ilvl w:val="0"/>
          <w:numId w:val="1"/>
        </w:numPr>
        <w:spacing w:before="160" w:line="240" w:lineRule="exact"/>
        <w:jc w:val="both"/>
        <w:rPr>
          <w:rFonts w:ascii="Cambria" w:hAnsi="Cambria" w:cs="Gisha"/>
          <w:spacing w:val="-3"/>
          <w:sz w:val="20"/>
          <w:szCs w:val="20"/>
        </w:rPr>
      </w:pPr>
      <w:r w:rsidRPr="003024CB">
        <w:rPr>
          <w:rFonts w:ascii="Cambria" w:hAnsi="Cambria" w:cs="Gisha"/>
          <w:spacing w:val="-3"/>
          <w:sz w:val="20"/>
          <w:szCs w:val="20"/>
        </w:rPr>
        <w:t>Certified Field Pricer in cost estimating efforts on all Task Order Vehicles.</w:t>
      </w:r>
      <w:r w:rsidR="00F4567C" w:rsidRPr="003024CB">
        <w:rPr>
          <w:rFonts w:ascii="Cambria" w:hAnsi="Cambria" w:cs="Gisha"/>
          <w:spacing w:val="-3"/>
          <w:sz w:val="20"/>
          <w:szCs w:val="20"/>
        </w:rPr>
        <w:t xml:space="preserve"> </w:t>
      </w:r>
    </w:p>
    <w:p w:rsidR="004F5088" w:rsidRPr="004F5088" w:rsidRDefault="004F5088" w:rsidP="004F5088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rPr>
          <w:rFonts w:ascii="Cambria" w:hAnsi="Cambria" w:cs="Gisha"/>
          <w:sz w:val="20"/>
          <w:szCs w:val="20"/>
        </w:rPr>
      </w:pPr>
      <w:r>
        <w:rPr>
          <w:rFonts w:ascii="Cambria" w:hAnsi="Cambria" w:cs="Gisha"/>
          <w:b/>
          <w:smallCaps/>
          <w:sz w:val="23"/>
          <w:szCs w:val="23"/>
        </w:rPr>
        <w:t xml:space="preserve">Other Professional </w:t>
      </w:r>
      <w:r w:rsidR="0028170E">
        <w:rPr>
          <w:rFonts w:ascii="Cambria" w:hAnsi="Cambria" w:cs="Gisha"/>
          <w:b/>
          <w:smallCaps/>
          <w:sz w:val="23"/>
          <w:szCs w:val="23"/>
        </w:rPr>
        <w:t>Experience</w:t>
      </w:r>
      <w:r w:rsidRPr="004F5088">
        <w:rPr>
          <w:rFonts w:ascii="Cambria" w:hAnsi="Cambria" w:cs="Gisha"/>
          <w:b/>
          <w:smallCaps/>
          <w:sz w:val="23"/>
          <w:szCs w:val="23"/>
        </w:rPr>
        <w:t xml:space="preserve"> </w:t>
      </w:r>
      <w:r w:rsidR="005C6776">
        <w:rPr>
          <w:rFonts w:ascii="Cambria" w:hAnsi="Cambria" w:cs="Gisha"/>
          <w:b/>
          <w:smallCaps/>
          <w:sz w:val="23"/>
          <w:szCs w:val="23"/>
        </w:rPr>
        <w:t xml:space="preserve">                                                                                                                                                </w:t>
      </w:r>
      <w:r>
        <w:rPr>
          <w:rFonts w:ascii="Cambria" w:hAnsi="Cambria" w:cs="Gisha"/>
          <w:b/>
          <w:sz w:val="20"/>
          <w:szCs w:val="20"/>
        </w:rPr>
        <w:t>2004</w:t>
      </w:r>
      <w:r w:rsidRPr="004F5088">
        <w:rPr>
          <w:rFonts w:ascii="Cambria" w:hAnsi="Cambria" w:cs="Gisha"/>
          <w:b/>
          <w:sz w:val="20"/>
          <w:szCs w:val="20"/>
        </w:rPr>
        <w:t xml:space="preserve"> to 200</w:t>
      </w:r>
      <w:r>
        <w:rPr>
          <w:rFonts w:ascii="Cambria" w:hAnsi="Cambria" w:cs="Gisha"/>
          <w:b/>
          <w:sz w:val="20"/>
          <w:szCs w:val="20"/>
        </w:rPr>
        <w:t>7</w:t>
      </w:r>
    </w:p>
    <w:p w:rsidR="004F5088" w:rsidRPr="0041752F" w:rsidRDefault="004F5088" w:rsidP="004F5088">
      <w:pPr>
        <w:tabs>
          <w:tab w:val="left" w:pos="0"/>
        </w:tabs>
        <w:ind w:left="720" w:right="-72" w:hanging="720"/>
        <w:jc w:val="both"/>
        <w:rPr>
          <w:rFonts w:ascii="Arial" w:hAnsi="Arial" w:cs="Arial"/>
          <w:b/>
          <w:sz w:val="20"/>
          <w:szCs w:val="20"/>
        </w:rPr>
      </w:pPr>
      <w:r w:rsidRPr="004F5088">
        <w:rPr>
          <w:rFonts w:ascii="Cambria" w:hAnsi="Cambria" w:cs="Tahoma"/>
          <w:b/>
          <w:sz w:val="20"/>
          <w:szCs w:val="19"/>
        </w:rPr>
        <w:t>Lockheed Martin</w:t>
      </w:r>
      <w:r w:rsidRPr="0041752F">
        <w:rPr>
          <w:rFonts w:ascii="Arial" w:hAnsi="Arial" w:cs="Arial"/>
          <w:b/>
          <w:sz w:val="20"/>
          <w:szCs w:val="20"/>
        </w:rPr>
        <w:t>,</w:t>
      </w:r>
      <w:r w:rsidR="003404ED">
        <w:rPr>
          <w:rFonts w:ascii="Arial" w:hAnsi="Arial" w:cs="Arial"/>
          <w:b/>
          <w:sz w:val="20"/>
          <w:szCs w:val="20"/>
        </w:rPr>
        <w:t xml:space="preserve"> </w:t>
      </w:r>
      <w:r w:rsidRPr="004F5088">
        <w:rPr>
          <w:rFonts w:ascii="Cambria" w:hAnsi="Cambria" w:cs="Tahoma"/>
          <w:sz w:val="20"/>
          <w:szCs w:val="19"/>
        </w:rPr>
        <w:t>Financial Analyst</w:t>
      </w:r>
      <w:r>
        <w:rPr>
          <w:rFonts w:ascii="Cambria" w:hAnsi="Cambria" w:cs="Tahoma"/>
          <w:sz w:val="20"/>
          <w:szCs w:val="19"/>
        </w:rPr>
        <w:t>,</w:t>
      </w:r>
      <w:r w:rsidR="003404ED">
        <w:rPr>
          <w:rFonts w:ascii="Cambria" w:hAnsi="Cambria" w:cs="Tahoma"/>
          <w:sz w:val="20"/>
          <w:szCs w:val="19"/>
        </w:rPr>
        <w:t xml:space="preserve"> Alexandria, VA - </w:t>
      </w:r>
      <w:r w:rsidRPr="004F5088">
        <w:rPr>
          <w:rFonts w:ascii="Cambria" w:hAnsi="Cambria" w:cs="Tahoma"/>
          <w:sz w:val="20"/>
          <w:szCs w:val="19"/>
        </w:rPr>
        <w:t>2006-2007</w:t>
      </w:r>
    </w:p>
    <w:p w:rsidR="004F5088" w:rsidRPr="0041752F" w:rsidRDefault="004F5088" w:rsidP="004F5088">
      <w:pPr>
        <w:tabs>
          <w:tab w:val="left" w:pos="0"/>
        </w:tabs>
        <w:ind w:left="720" w:right="-72" w:hanging="720"/>
        <w:jc w:val="both"/>
        <w:rPr>
          <w:rFonts w:ascii="Arial" w:hAnsi="Arial" w:cs="Arial"/>
          <w:b/>
          <w:sz w:val="20"/>
          <w:szCs w:val="20"/>
        </w:rPr>
      </w:pPr>
      <w:r w:rsidRPr="004F5088">
        <w:rPr>
          <w:rFonts w:ascii="Cambria" w:hAnsi="Cambria" w:cs="Tahoma"/>
          <w:b/>
          <w:sz w:val="20"/>
          <w:szCs w:val="19"/>
        </w:rPr>
        <w:t>Carat USA,</w:t>
      </w:r>
      <w:r w:rsidRPr="0041752F">
        <w:rPr>
          <w:rFonts w:ascii="Arial" w:hAnsi="Arial" w:cs="Arial"/>
          <w:sz w:val="20"/>
          <w:szCs w:val="20"/>
        </w:rPr>
        <w:t xml:space="preserve"> </w:t>
      </w:r>
      <w:r w:rsidRPr="004F5088">
        <w:rPr>
          <w:rFonts w:ascii="Cambria" w:hAnsi="Cambria" w:cs="Tahoma"/>
          <w:sz w:val="20"/>
          <w:szCs w:val="19"/>
        </w:rPr>
        <w:t>Assistant Buyer</w:t>
      </w:r>
      <w:r>
        <w:rPr>
          <w:rFonts w:ascii="Cambria" w:hAnsi="Cambria" w:cs="Tahoma"/>
          <w:sz w:val="20"/>
          <w:szCs w:val="19"/>
        </w:rPr>
        <w:t>,</w:t>
      </w:r>
      <w:r w:rsidRPr="004F5088">
        <w:rPr>
          <w:rFonts w:ascii="Cambria" w:hAnsi="Cambria" w:cs="Tahoma"/>
          <w:sz w:val="20"/>
          <w:szCs w:val="19"/>
        </w:rPr>
        <w:t xml:space="preserve"> </w:t>
      </w:r>
      <w:r w:rsidR="003404ED">
        <w:rPr>
          <w:rFonts w:ascii="Cambria" w:hAnsi="Cambria" w:cs="Tahoma"/>
          <w:sz w:val="20"/>
          <w:szCs w:val="19"/>
        </w:rPr>
        <w:t xml:space="preserve">New York, NY - </w:t>
      </w:r>
      <w:r w:rsidRPr="004F5088">
        <w:rPr>
          <w:rFonts w:ascii="Cambria" w:hAnsi="Cambria" w:cs="Tahoma"/>
          <w:sz w:val="20"/>
          <w:szCs w:val="19"/>
        </w:rPr>
        <w:t>2006-2006</w:t>
      </w:r>
    </w:p>
    <w:p w:rsidR="000C1839" w:rsidRPr="004F5088" w:rsidRDefault="004F5088" w:rsidP="004F5088">
      <w:pPr>
        <w:tabs>
          <w:tab w:val="left" w:pos="0"/>
        </w:tabs>
        <w:ind w:left="720" w:right="-72" w:hanging="720"/>
        <w:jc w:val="both"/>
        <w:rPr>
          <w:rFonts w:ascii="Cambria" w:hAnsi="Cambria" w:cs="Tahoma"/>
          <w:sz w:val="20"/>
          <w:szCs w:val="19"/>
        </w:rPr>
      </w:pPr>
      <w:r w:rsidRPr="004F5088">
        <w:rPr>
          <w:rFonts w:ascii="Cambria" w:hAnsi="Cambria" w:cs="Tahoma"/>
          <w:b/>
          <w:sz w:val="20"/>
          <w:szCs w:val="19"/>
        </w:rPr>
        <w:t>Iona College,</w:t>
      </w:r>
      <w:r w:rsidRPr="0041752F">
        <w:rPr>
          <w:rFonts w:ascii="Arial" w:hAnsi="Arial" w:cs="Arial"/>
          <w:sz w:val="20"/>
          <w:szCs w:val="20"/>
        </w:rPr>
        <w:t xml:space="preserve"> </w:t>
      </w:r>
      <w:r w:rsidRPr="004F5088">
        <w:rPr>
          <w:rFonts w:ascii="Cambria" w:hAnsi="Cambria" w:cs="Tahoma"/>
          <w:sz w:val="20"/>
          <w:szCs w:val="19"/>
        </w:rPr>
        <w:t>Advancement Associate</w:t>
      </w:r>
      <w:r>
        <w:rPr>
          <w:rFonts w:ascii="Cambria" w:hAnsi="Cambria" w:cs="Tahoma"/>
          <w:sz w:val="20"/>
          <w:szCs w:val="19"/>
        </w:rPr>
        <w:t>,</w:t>
      </w:r>
      <w:r w:rsidRPr="004F5088">
        <w:rPr>
          <w:rFonts w:ascii="Cambria" w:hAnsi="Cambria" w:cs="Tahoma"/>
          <w:sz w:val="20"/>
          <w:szCs w:val="19"/>
        </w:rPr>
        <w:t xml:space="preserve"> </w:t>
      </w:r>
      <w:r>
        <w:rPr>
          <w:rFonts w:ascii="Cambria" w:hAnsi="Cambria" w:cs="Tahoma"/>
          <w:sz w:val="20"/>
          <w:szCs w:val="19"/>
        </w:rPr>
        <w:t>New Rochelle, NY</w:t>
      </w:r>
      <w:r w:rsidR="003404ED">
        <w:rPr>
          <w:rFonts w:ascii="Cambria" w:hAnsi="Cambria" w:cs="Tahoma"/>
          <w:sz w:val="20"/>
          <w:szCs w:val="19"/>
        </w:rPr>
        <w:t xml:space="preserve"> - </w:t>
      </w:r>
      <w:r w:rsidRPr="004F5088">
        <w:rPr>
          <w:rFonts w:ascii="Cambria" w:hAnsi="Cambria" w:cs="Tahoma"/>
          <w:sz w:val="20"/>
          <w:szCs w:val="19"/>
        </w:rPr>
        <w:t>2004-2006</w:t>
      </w:r>
    </w:p>
    <w:p w:rsidR="00E918A3" w:rsidRPr="004F5088" w:rsidRDefault="00E918A3" w:rsidP="00E918A3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jc w:val="center"/>
        <w:rPr>
          <w:rFonts w:ascii="Cambria" w:hAnsi="Cambria" w:cs="Gisha"/>
          <w:sz w:val="20"/>
          <w:szCs w:val="20"/>
        </w:rPr>
      </w:pPr>
      <w:r>
        <w:rPr>
          <w:rFonts w:ascii="Cambria" w:hAnsi="Cambria" w:cs="Gisha"/>
          <w:b/>
          <w:smallCaps/>
          <w:sz w:val="23"/>
          <w:szCs w:val="23"/>
        </w:rPr>
        <w:t>Systems</w:t>
      </w:r>
    </w:p>
    <w:p w:rsidR="002F4945" w:rsidRDefault="002F4945" w:rsidP="002F4945">
      <w:pPr>
        <w:spacing w:line="240" w:lineRule="exact"/>
        <w:jc w:val="center"/>
        <w:rPr>
          <w:rFonts w:ascii="Cambria" w:hAnsi="Cambria" w:cs="Tahoma"/>
          <w:sz w:val="20"/>
          <w:szCs w:val="19"/>
        </w:rPr>
      </w:pPr>
      <w:r>
        <w:rPr>
          <w:rFonts w:ascii="Cambria" w:hAnsi="Cambria" w:cs="Tahoma"/>
          <w:sz w:val="20"/>
          <w:szCs w:val="19"/>
        </w:rPr>
        <w:t>Cost Accounting Systems:</w:t>
      </w:r>
      <w:r w:rsidRPr="00B96DFA">
        <w:rPr>
          <w:rFonts w:ascii="Cambria" w:hAnsi="Cambria" w:cs="Tahoma"/>
          <w:sz w:val="20"/>
          <w:szCs w:val="19"/>
        </w:rPr>
        <w:t xml:space="preserve"> </w:t>
      </w:r>
      <w:r w:rsidR="003A7B27">
        <w:rPr>
          <w:rFonts w:ascii="Cambria" w:hAnsi="Cambria" w:cs="Tahoma"/>
          <w:sz w:val="20"/>
          <w:szCs w:val="19"/>
        </w:rPr>
        <w:t xml:space="preserve">PeopleSoft, SAP, </w:t>
      </w:r>
      <w:r>
        <w:rPr>
          <w:rFonts w:ascii="Cambria" w:hAnsi="Cambria" w:cs="Tahoma"/>
          <w:sz w:val="20"/>
          <w:szCs w:val="19"/>
        </w:rPr>
        <w:t>Microsoft Dynamics, Deltek Costpoint, Cognos &amp; TM1 Reporting</w:t>
      </w:r>
    </w:p>
    <w:p w:rsidR="002F4945" w:rsidRPr="00B96DFA" w:rsidRDefault="002F4945" w:rsidP="002F4945">
      <w:pPr>
        <w:spacing w:line="240" w:lineRule="exact"/>
        <w:jc w:val="center"/>
        <w:rPr>
          <w:rFonts w:ascii="Cambria" w:hAnsi="Cambria" w:cs="Tahoma"/>
          <w:sz w:val="20"/>
          <w:szCs w:val="19"/>
        </w:rPr>
      </w:pPr>
      <w:r>
        <w:rPr>
          <w:rFonts w:ascii="Cambria" w:hAnsi="Cambria" w:cs="Tahoma"/>
          <w:sz w:val="20"/>
          <w:szCs w:val="19"/>
        </w:rPr>
        <w:t>High level of proficiency in full Microsoft Office Suite</w:t>
      </w:r>
    </w:p>
    <w:p w:rsidR="00E918A3" w:rsidRPr="00E918A3" w:rsidRDefault="00E918A3" w:rsidP="00E918A3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jc w:val="center"/>
        <w:rPr>
          <w:rFonts w:ascii="Cambria" w:hAnsi="Cambria" w:cs="Gisha"/>
          <w:b/>
          <w:smallCaps/>
          <w:sz w:val="23"/>
          <w:szCs w:val="23"/>
        </w:rPr>
      </w:pPr>
      <w:r>
        <w:rPr>
          <w:rFonts w:ascii="Cambria" w:hAnsi="Cambria" w:cs="Gisha"/>
          <w:b/>
          <w:smallCaps/>
          <w:sz w:val="23"/>
          <w:szCs w:val="23"/>
        </w:rPr>
        <w:t>Clearance</w:t>
      </w:r>
    </w:p>
    <w:p w:rsidR="00BA0312" w:rsidRDefault="00E46137" w:rsidP="00E46137">
      <w:pPr>
        <w:ind w:right="-72"/>
        <w:jc w:val="center"/>
        <w:rPr>
          <w:rFonts w:ascii="Cambria" w:hAnsi="Cambria" w:cs="Tahoma"/>
          <w:b/>
          <w:sz w:val="20"/>
          <w:szCs w:val="19"/>
        </w:rPr>
      </w:pPr>
      <w:r w:rsidRPr="00E46137">
        <w:rPr>
          <w:rFonts w:ascii="Cambria" w:hAnsi="Cambria" w:cs="Tahoma"/>
          <w:b/>
          <w:sz w:val="20"/>
          <w:szCs w:val="19"/>
        </w:rPr>
        <w:t>U.S. Government</w:t>
      </w:r>
    </w:p>
    <w:p w:rsidR="00E46137" w:rsidRPr="0041752F" w:rsidRDefault="00BA0312" w:rsidP="00E46137">
      <w:pPr>
        <w:ind w:right="-72"/>
        <w:jc w:val="center"/>
        <w:rPr>
          <w:rFonts w:ascii="Arial" w:hAnsi="Arial" w:cs="Arial"/>
          <w:sz w:val="20"/>
          <w:szCs w:val="20"/>
        </w:rPr>
      </w:pPr>
      <w:r w:rsidRPr="00BA0312">
        <w:rPr>
          <w:rFonts w:ascii="Cambria" w:hAnsi="Cambria" w:cs="Tahoma"/>
          <w:sz w:val="20"/>
          <w:szCs w:val="19"/>
        </w:rPr>
        <w:t>Top Secret Security Clearance (2015)</w:t>
      </w:r>
      <w:r w:rsidR="00E46137">
        <w:rPr>
          <w:rFonts w:ascii="Arial" w:eastAsia="Arial Unicode MS" w:hAnsi="Arial" w:cs="Arial"/>
          <w:sz w:val="20"/>
          <w:szCs w:val="20"/>
        </w:rPr>
        <w:br/>
      </w:r>
      <w:r w:rsidR="00E46137" w:rsidRPr="00E46137">
        <w:rPr>
          <w:rFonts w:ascii="Cambria" w:hAnsi="Cambria" w:cs="Tahoma"/>
          <w:sz w:val="20"/>
          <w:szCs w:val="19"/>
        </w:rPr>
        <w:t>Top Secret Security Clearance (2008)</w:t>
      </w:r>
    </w:p>
    <w:p w:rsidR="00E918A3" w:rsidRPr="004F5088" w:rsidRDefault="00E918A3" w:rsidP="00E918A3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jc w:val="center"/>
        <w:rPr>
          <w:rFonts w:ascii="Cambria" w:hAnsi="Cambria" w:cs="Gisha"/>
          <w:sz w:val="20"/>
          <w:szCs w:val="20"/>
        </w:rPr>
      </w:pPr>
      <w:r>
        <w:rPr>
          <w:rFonts w:ascii="Cambria" w:hAnsi="Cambria" w:cs="Gisha"/>
          <w:b/>
          <w:smallCaps/>
          <w:sz w:val="23"/>
          <w:szCs w:val="23"/>
        </w:rPr>
        <w:t>Education</w:t>
      </w:r>
    </w:p>
    <w:p w:rsidR="002F4945" w:rsidRPr="007A3125" w:rsidRDefault="002F4945" w:rsidP="002F4945">
      <w:pPr>
        <w:spacing w:line="240" w:lineRule="exact"/>
        <w:jc w:val="center"/>
        <w:rPr>
          <w:rFonts w:ascii="Cambria" w:hAnsi="Cambria" w:cs="Tahoma"/>
          <w:b/>
          <w:sz w:val="20"/>
          <w:szCs w:val="19"/>
        </w:rPr>
      </w:pPr>
      <w:r>
        <w:rPr>
          <w:rFonts w:ascii="Cambria" w:hAnsi="Cambria" w:cs="Tahoma"/>
          <w:b/>
          <w:sz w:val="20"/>
          <w:szCs w:val="19"/>
        </w:rPr>
        <w:t>Iona College</w:t>
      </w:r>
      <w:r w:rsidRPr="007A3125">
        <w:rPr>
          <w:rFonts w:ascii="Cambria" w:hAnsi="Cambria" w:cs="Tahoma"/>
          <w:b/>
          <w:sz w:val="20"/>
          <w:szCs w:val="19"/>
        </w:rPr>
        <w:t xml:space="preserve">, </w:t>
      </w:r>
      <w:r>
        <w:rPr>
          <w:rFonts w:ascii="Cambria" w:hAnsi="Cambria" w:cs="Tahoma"/>
          <w:b/>
          <w:sz w:val="20"/>
          <w:szCs w:val="19"/>
        </w:rPr>
        <w:t>Hagen School of Business</w:t>
      </w:r>
    </w:p>
    <w:p w:rsidR="00C908D1" w:rsidRDefault="00C908D1" w:rsidP="00C908D1">
      <w:pPr>
        <w:spacing w:line="240" w:lineRule="exact"/>
        <w:jc w:val="center"/>
        <w:rPr>
          <w:rFonts w:ascii="Cambria" w:hAnsi="Cambria" w:cs="Tahoma"/>
          <w:sz w:val="20"/>
          <w:szCs w:val="19"/>
        </w:rPr>
      </w:pPr>
      <w:r w:rsidRPr="00C908D1">
        <w:rPr>
          <w:rFonts w:ascii="Cambria" w:hAnsi="Cambria" w:cs="Tahoma"/>
          <w:sz w:val="20"/>
          <w:szCs w:val="19"/>
        </w:rPr>
        <w:t>Masters of Business Administration</w:t>
      </w:r>
      <w:r>
        <w:rPr>
          <w:rFonts w:ascii="Cambria" w:hAnsi="Cambria" w:cs="Tahoma"/>
          <w:sz w:val="20"/>
          <w:szCs w:val="19"/>
        </w:rPr>
        <w:t xml:space="preserve"> (MBA),</w:t>
      </w:r>
      <w:r w:rsidRPr="00C908D1">
        <w:rPr>
          <w:rFonts w:ascii="Cambria" w:hAnsi="Cambria" w:cs="Tahoma"/>
          <w:sz w:val="20"/>
          <w:szCs w:val="19"/>
        </w:rPr>
        <w:t xml:space="preserve"> Financial Management, GPA 3.5</w:t>
      </w:r>
    </w:p>
    <w:p w:rsidR="002F4945" w:rsidRPr="007A3125" w:rsidRDefault="002F4945" w:rsidP="002F4945">
      <w:pPr>
        <w:spacing w:before="120" w:line="240" w:lineRule="exact"/>
        <w:jc w:val="center"/>
        <w:rPr>
          <w:rFonts w:ascii="Cambria" w:hAnsi="Cambria" w:cs="Tahoma"/>
          <w:b/>
          <w:sz w:val="20"/>
          <w:szCs w:val="19"/>
        </w:rPr>
      </w:pPr>
      <w:r>
        <w:rPr>
          <w:rFonts w:ascii="Cambria" w:hAnsi="Cambria" w:cs="Tahoma"/>
          <w:b/>
          <w:sz w:val="20"/>
          <w:szCs w:val="19"/>
        </w:rPr>
        <w:t>Iona College</w:t>
      </w:r>
    </w:p>
    <w:p w:rsidR="00C908D1" w:rsidRDefault="00C908D1" w:rsidP="002F4945">
      <w:pPr>
        <w:spacing w:line="240" w:lineRule="exact"/>
        <w:jc w:val="center"/>
        <w:rPr>
          <w:rFonts w:ascii="Cambria" w:hAnsi="Cambria" w:cs="Tahoma"/>
          <w:sz w:val="20"/>
          <w:szCs w:val="19"/>
        </w:rPr>
      </w:pPr>
      <w:r w:rsidRPr="00C908D1">
        <w:rPr>
          <w:rFonts w:ascii="Cambria" w:hAnsi="Cambria" w:cs="Tahoma"/>
          <w:sz w:val="20"/>
          <w:szCs w:val="19"/>
        </w:rPr>
        <w:t>Bachelor of Science in Business Administration</w:t>
      </w:r>
      <w:r>
        <w:rPr>
          <w:rFonts w:ascii="Cambria" w:hAnsi="Cambria" w:cs="Tahoma"/>
          <w:sz w:val="20"/>
          <w:szCs w:val="19"/>
        </w:rPr>
        <w:t xml:space="preserve"> (BS)</w:t>
      </w:r>
      <w:r w:rsidRPr="00C908D1">
        <w:rPr>
          <w:rFonts w:ascii="Cambria" w:hAnsi="Cambria" w:cs="Tahoma"/>
          <w:sz w:val="20"/>
          <w:szCs w:val="19"/>
        </w:rPr>
        <w:t>, Marketing, GPA 3.3</w:t>
      </w:r>
    </w:p>
    <w:p w:rsidR="00E918A3" w:rsidRPr="00E918A3" w:rsidRDefault="00E918A3" w:rsidP="00E918A3">
      <w:pPr>
        <w:pBdr>
          <w:bottom w:val="single" w:sz="4" w:space="1" w:color="auto"/>
        </w:pBdr>
        <w:shd w:val="clear" w:color="auto" w:fill="F2F2F2"/>
        <w:tabs>
          <w:tab w:val="right" w:pos="10512"/>
        </w:tabs>
        <w:spacing w:before="200" w:line="270" w:lineRule="exact"/>
        <w:jc w:val="center"/>
        <w:rPr>
          <w:rFonts w:ascii="Cambria" w:hAnsi="Cambria" w:cs="Gisha"/>
          <w:b/>
          <w:smallCaps/>
          <w:sz w:val="23"/>
          <w:szCs w:val="23"/>
        </w:rPr>
      </w:pPr>
      <w:r>
        <w:rPr>
          <w:rFonts w:ascii="Cambria" w:hAnsi="Cambria" w:cs="Gisha"/>
          <w:b/>
          <w:smallCaps/>
          <w:sz w:val="23"/>
          <w:szCs w:val="23"/>
        </w:rPr>
        <w:t>Awards &amp; Affiliations</w:t>
      </w:r>
    </w:p>
    <w:p w:rsidR="002F4945" w:rsidRPr="002F4945" w:rsidRDefault="002F4945" w:rsidP="002F4945">
      <w:pPr>
        <w:ind w:right="-72"/>
        <w:jc w:val="center"/>
        <w:rPr>
          <w:rFonts w:ascii="Cambria" w:hAnsi="Cambria" w:cs="Tahoma"/>
          <w:sz w:val="20"/>
          <w:szCs w:val="19"/>
        </w:rPr>
      </w:pPr>
      <w:r w:rsidRPr="002F4945">
        <w:rPr>
          <w:rFonts w:ascii="Cambria" w:hAnsi="Cambria" w:cs="Tahoma"/>
          <w:sz w:val="20"/>
          <w:szCs w:val="19"/>
        </w:rPr>
        <w:t xml:space="preserve">Multiple PAE Spot Awards </w:t>
      </w:r>
      <w:r>
        <w:rPr>
          <w:rFonts w:ascii="Cambria" w:hAnsi="Cambria" w:cs="Tahoma"/>
          <w:sz w:val="20"/>
          <w:szCs w:val="19"/>
        </w:rPr>
        <w:t>for outstanding performance</w:t>
      </w:r>
    </w:p>
    <w:p w:rsidR="002F4945" w:rsidRPr="002F4945" w:rsidRDefault="002F4945" w:rsidP="002F4945">
      <w:pPr>
        <w:ind w:right="-72"/>
        <w:jc w:val="center"/>
        <w:rPr>
          <w:rFonts w:ascii="Cambria" w:hAnsi="Cambria" w:cs="Tahoma"/>
          <w:sz w:val="20"/>
          <w:szCs w:val="19"/>
        </w:rPr>
      </w:pPr>
      <w:r w:rsidRPr="002F4945">
        <w:rPr>
          <w:rFonts w:ascii="Cambria" w:hAnsi="Cambria" w:cs="Tahoma"/>
          <w:sz w:val="20"/>
          <w:szCs w:val="19"/>
        </w:rPr>
        <w:t>Lockheed Martin Team Excellence Award: Delivering Effective Results – Team Member</w:t>
      </w:r>
    </w:p>
    <w:p w:rsidR="002F4945" w:rsidRPr="002F4945" w:rsidRDefault="002F4945" w:rsidP="002F4945">
      <w:pPr>
        <w:ind w:right="-72"/>
        <w:jc w:val="center"/>
        <w:rPr>
          <w:rFonts w:ascii="Cambria" w:hAnsi="Cambria" w:cs="Tahoma"/>
          <w:sz w:val="20"/>
          <w:szCs w:val="19"/>
        </w:rPr>
      </w:pPr>
      <w:r w:rsidRPr="002F4945">
        <w:rPr>
          <w:rFonts w:ascii="Cambria" w:hAnsi="Cambria" w:cs="Tahoma"/>
          <w:sz w:val="20"/>
          <w:szCs w:val="19"/>
        </w:rPr>
        <w:t>Awarded the Lo</w:t>
      </w:r>
      <w:r w:rsidR="00F84612">
        <w:rPr>
          <w:rFonts w:ascii="Cambria" w:hAnsi="Cambria" w:cs="Tahoma"/>
          <w:sz w:val="20"/>
          <w:szCs w:val="19"/>
        </w:rPr>
        <w:t>ckheed Martin Corporate SIA/LM21 Lean Six Sigma</w:t>
      </w:r>
      <w:r w:rsidRPr="002F4945">
        <w:rPr>
          <w:rFonts w:ascii="Cambria" w:hAnsi="Cambria" w:cs="Tahoma"/>
          <w:sz w:val="20"/>
          <w:szCs w:val="19"/>
        </w:rPr>
        <w:t xml:space="preserve"> event of the Month Award </w:t>
      </w:r>
      <w:r w:rsidR="00E46137" w:rsidRPr="002F4945">
        <w:rPr>
          <w:rFonts w:ascii="Cambria" w:hAnsi="Cambria" w:cs="Tahoma"/>
          <w:sz w:val="20"/>
          <w:szCs w:val="19"/>
        </w:rPr>
        <w:t>–</w:t>
      </w:r>
      <w:r w:rsidRPr="002F4945">
        <w:rPr>
          <w:rFonts w:ascii="Cambria" w:hAnsi="Cambria" w:cs="Tahoma"/>
          <w:sz w:val="20"/>
          <w:szCs w:val="19"/>
        </w:rPr>
        <w:t xml:space="preserve"> Team Leader</w:t>
      </w:r>
    </w:p>
    <w:p w:rsidR="002F4945" w:rsidRPr="002F4945" w:rsidRDefault="002F4945" w:rsidP="002F4945">
      <w:pPr>
        <w:ind w:right="-72"/>
        <w:jc w:val="center"/>
        <w:rPr>
          <w:rFonts w:ascii="Cambria" w:hAnsi="Cambria" w:cs="Tahoma"/>
          <w:sz w:val="20"/>
          <w:szCs w:val="19"/>
        </w:rPr>
      </w:pPr>
      <w:r w:rsidRPr="002F4945">
        <w:rPr>
          <w:rFonts w:ascii="Cambria" w:hAnsi="Cambria" w:cs="Tahoma"/>
          <w:sz w:val="20"/>
          <w:szCs w:val="19"/>
        </w:rPr>
        <w:t xml:space="preserve">Multiple Lockheed Martin Spot Award </w:t>
      </w:r>
      <w:r>
        <w:rPr>
          <w:rFonts w:ascii="Cambria" w:hAnsi="Cambria" w:cs="Tahoma"/>
          <w:sz w:val="20"/>
          <w:szCs w:val="19"/>
        </w:rPr>
        <w:t>for</w:t>
      </w:r>
      <w:r w:rsidRPr="002F4945">
        <w:rPr>
          <w:rFonts w:ascii="Cambria" w:hAnsi="Cambria" w:cs="Tahoma"/>
          <w:sz w:val="20"/>
          <w:szCs w:val="19"/>
        </w:rPr>
        <w:t xml:space="preserve"> outstanding </w:t>
      </w:r>
      <w:r>
        <w:rPr>
          <w:rFonts w:ascii="Cambria" w:hAnsi="Cambria" w:cs="Tahoma"/>
          <w:sz w:val="20"/>
          <w:szCs w:val="19"/>
        </w:rPr>
        <w:t>performance</w:t>
      </w:r>
    </w:p>
    <w:p w:rsidR="002F4945" w:rsidRPr="002F4945" w:rsidRDefault="002F4945" w:rsidP="002F4945">
      <w:pPr>
        <w:ind w:right="-72"/>
        <w:jc w:val="center"/>
        <w:rPr>
          <w:rFonts w:ascii="Cambria" w:hAnsi="Cambria" w:cs="Tahoma"/>
          <w:sz w:val="20"/>
          <w:szCs w:val="19"/>
        </w:rPr>
      </w:pPr>
      <w:r w:rsidRPr="002F4945">
        <w:rPr>
          <w:rFonts w:ascii="Cambria" w:hAnsi="Cambria" w:cs="Tahoma"/>
          <w:sz w:val="20"/>
          <w:szCs w:val="19"/>
        </w:rPr>
        <w:lastRenderedPageBreak/>
        <w:t>Lockheed Martin</w:t>
      </w:r>
      <w:r w:rsidR="00E46137">
        <w:rPr>
          <w:rFonts w:ascii="Cambria" w:hAnsi="Cambria" w:cs="Tahoma"/>
          <w:sz w:val="20"/>
          <w:szCs w:val="19"/>
        </w:rPr>
        <w:t xml:space="preserve"> Vector Award for extraordinary </w:t>
      </w:r>
      <w:r w:rsidRPr="002F4945">
        <w:rPr>
          <w:rFonts w:ascii="Cambria" w:hAnsi="Cambria" w:cs="Tahoma"/>
          <w:sz w:val="20"/>
          <w:szCs w:val="19"/>
        </w:rPr>
        <w:t xml:space="preserve">work on </w:t>
      </w:r>
      <w:r w:rsidR="0028170E">
        <w:rPr>
          <w:rFonts w:ascii="Cambria" w:hAnsi="Cambria" w:cs="Tahoma"/>
          <w:sz w:val="20"/>
          <w:szCs w:val="19"/>
        </w:rPr>
        <w:t>cash flow</w:t>
      </w:r>
    </w:p>
    <w:p w:rsidR="002F4945" w:rsidRPr="002F4945" w:rsidRDefault="002F4945" w:rsidP="002F4945">
      <w:pPr>
        <w:ind w:right="-72"/>
        <w:jc w:val="center"/>
        <w:rPr>
          <w:rFonts w:ascii="Cambria" w:hAnsi="Cambria" w:cs="Tahoma"/>
          <w:sz w:val="20"/>
          <w:szCs w:val="19"/>
        </w:rPr>
      </w:pPr>
      <w:r>
        <w:rPr>
          <w:rFonts w:ascii="Cambria" w:hAnsi="Cambria" w:cs="Tahoma"/>
          <w:sz w:val="20"/>
          <w:szCs w:val="19"/>
        </w:rPr>
        <w:t>Team expert for various SIA/LM21 events</w:t>
      </w:r>
    </w:p>
    <w:p w:rsidR="00F76EC4" w:rsidRPr="000C1839" w:rsidRDefault="00F76EC4" w:rsidP="002F4945">
      <w:pPr>
        <w:spacing w:line="240" w:lineRule="exact"/>
        <w:jc w:val="center"/>
        <w:rPr>
          <w:rFonts w:ascii="Cambria" w:hAnsi="Cambria" w:cs="Gisha"/>
          <w:sz w:val="20"/>
          <w:szCs w:val="19"/>
        </w:rPr>
      </w:pPr>
    </w:p>
    <w:sectPr w:rsidR="00F76EC4" w:rsidRPr="000C1839" w:rsidSect="00426F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1080" w:bottom="864" w:left="1080" w:header="720" w:footer="28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D15" w:rsidRDefault="00A90D15" w:rsidP="00B25C8B">
      <w:r>
        <w:separator/>
      </w:r>
    </w:p>
  </w:endnote>
  <w:endnote w:type="continuationSeparator" w:id="0">
    <w:p w:rsidR="00A90D15" w:rsidRDefault="00A90D15" w:rsidP="00B2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D73" w:rsidRDefault="00944D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032409"/>
      <w:docPartObj>
        <w:docPartGallery w:val="Page Numbers (Bottom of Page)"/>
        <w:docPartUnique/>
      </w:docPartObj>
    </w:sdtPr>
    <w:sdtEndPr/>
    <w:sdtContent>
      <w:sdt>
        <w:sdtPr>
          <w:id w:val="918215483"/>
          <w:docPartObj>
            <w:docPartGallery w:val="Page Numbers (Top of Page)"/>
            <w:docPartUnique/>
          </w:docPartObj>
        </w:sdtPr>
        <w:sdtEndPr/>
        <w:sdtContent>
          <w:p w:rsidR="00980627" w:rsidRDefault="009806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B5ACF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B5ACF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80627" w:rsidRDefault="009806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168439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80627" w:rsidRDefault="009806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B5AC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B5ACF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80627" w:rsidRDefault="00980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D15" w:rsidRDefault="00A90D15" w:rsidP="00B25C8B">
      <w:r>
        <w:separator/>
      </w:r>
    </w:p>
  </w:footnote>
  <w:footnote w:type="continuationSeparator" w:id="0">
    <w:p w:rsidR="00A90D15" w:rsidRDefault="00A90D15" w:rsidP="00B25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D73" w:rsidRDefault="00944D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A41" w:rsidRPr="00786D3E" w:rsidRDefault="00C65A41" w:rsidP="0069290C">
    <w:pPr>
      <w:pBdr>
        <w:bottom w:val="single" w:sz="4" w:space="1" w:color="auto"/>
      </w:pBdr>
      <w:spacing w:after="120"/>
      <w:jc w:val="center"/>
      <w:rPr>
        <w:rFonts w:ascii="Cambria" w:hAnsi="Cambria" w:cs="Gisha"/>
        <w:b/>
        <w:smallCaps/>
        <w:sz w:val="44"/>
        <w:szCs w:val="19"/>
      </w:rPr>
    </w:pPr>
    <w:r>
      <w:rPr>
        <w:rFonts w:ascii="Cambria" w:hAnsi="Cambria" w:cs="Gisha"/>
        <w:b/>
        <w:smallCaps/>
        <w:sz w:val="32"/>
        <w:szCs w:val="19"/>
      </w:rPr>
      <w:t xml:space="preserve">Jeffrey </w:t>
    </w:r>
    <w:r w:rsidR="00CE4FD3">
      <w:rPr>
        <w:rFonts w:ascii="Cambria" w:hAnsi="Cambria" w:cs="Gisha"/>
        <w:b/>
        <w:smallCaps/>
        <w:sz w:val="32"/>
        <w:szCs w:val="19"/>
      </w:rPr>
      <w:t xml:space="preserve">R. </w:t>
    </w:r>
    <w:r>
      <w:rPr>
        <w:rFonts w:ascii="Cambria" w:hAnsi="Cambria" w:cs="Gisha"/>
        <w:b/>
        <w:smallCaps/>
        <w:sz w:val="32"/>
        <w:szCs w:val="19"/>
      </w:rPr>
      <w:t>Adamczyk</w:t>
    </w:r>
    <w:r w:rsidRPr="00786D3E">
      <w:rPr>
        <w:rFonts w:ascii="Cambria" w:hAnsi="Cambria" w:cs="Gisha"/>
        <w:b/>
        <w:smallCaps/>
        <w:sz w:val="32"/>
        <w:szCs w:val="19"/>
      </w:rPr>
      <w:t xml:space="preserve"> </w:t>
    </w:r>
    <w:r w:rsidRPr="001A27F1">
      <w:rPr>
        <w:spacing w:val="-5"/>
      </w:rPr>
      <w:sym w:font="Wingdings" w:char="F0A7"/>
    </w:r>
    <w:r w:rsidRPr="00786D3E">
      <w:rPr>
        <w:rFonts w:ascii="Cambria" w:hAnsi="Cambria" w:cs="Gisha"/>
        <w:spacing w:val="-5"/>
        <w:sz w:val="20"/>
        <w:szCs w:val="19"/>
      </w:rPr>
      <w:t xml:space="preserve"> </w:t>
    </w:r>
    <w:r w:rsidR="00980627" w:rsidRPr="00980627">
      <w:rPr>
        <w:rFonts w:ascii="Cambria" w:hAnsi="Cambria" w:cs="Gisha"/>
        <w:b/>
        <w:sz w:val="20"/>
        <w:szCs w:val="19"/>
      </w:rPr>
      <w:t xml:space="preserve">Jeffrey.r.adamczyk@gmail.com </w:t>
    </w:r>
    <w:r w:rsidR="00980627" w:rsidRPr="00980627">
      <w:rPr>
        <w:rFonts w:ascii="Cambria" w:hAnsi="Cambria" w:cs="Gisha"/>
        <w:b/>
        <w:spacing w:val="-5"/>
        <w:sz w:val="20"/>
        <w:szCs w:val="19"/>
      </w:rPr>
      <w:sym w:font="Wingdings" w:char="F0A7"/>
    </w:r>
    <w:r w:rsidR="00980627" w:rsidRPr="00980627">
      <w:rPr>
        <w:rFonts w:ascii="Cambria" w:hAnsi="Cambria" w:cs="Gisha"/>
        <w:b/>
        <w:sz w:val="20"/>
        <w:szCs w:val="19"/>
      </w:rPr>
      <w:t xml:space="preserve"> 914.329.9436</w:t>
    </w:r>
  </w:p>
  <w:p w:rsidR="00C65A41" w:rsidRDefault="00C65A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A41" w:rsidRPr="001425DB" w:rsidRDefault="00C65A41" w:rsidP="0069290C">
    <w:pPr>
      <w:spacing w:line="480" w:lineRule="exact"/>
      <w:jc w:val="center"/>
      <w:rPr>
        <w:rFonts w:ascii="Cambria" w:hAnsi="Cambria" w:cs="Gisha"/>
        <w:b/>
        <w:smallCaps/>
        <w:sz w:val="44"/>
        <w:szCs w:val="19"/>
      </w:rPr>
    </w:pPr>
    <w:r>
      <w:rPr>
        <w:rFonts w:ascii="Cambria" w:hAnsi="Cambria" w:cs="Gisha"/>
        <w:b/>
        <w:smallCaps/>
        <w:sz w:val="44"/>
        <w:szCs w:val="19"/>
      </w:rPr>
      <w:t>Jeffrey R. Adamczyk</w:t>
    </w:r>
  </w:p>
  <w:p w:rsidR="00C65A41" w:rsidRPr="001425DB" w:rsidRDefault="00C65A41" w:rsidP="004C1A2B">
    <w:pPr>
      <w:pBdr>
        <w:bottom w:val="single" w:sz="4" w:space="1" w:color="auto"/>
      </w:pBdr>
      <w:spacing w:line="240" w:lineRule="exact"/>
      <w:jc w:val="center"/>
      <w:rPr>
        <w:rFonts w:ascii="Cambria" w:eastAsia="MS Mincho" w:hAnsi="Cambria" w:cs="Gisha"/>
        <w:sz w:val="20"/>
        <w:szCs w:val="19"/>
        <w:lang w:eastAsia="ja-JP"/>
      </w:rPr>
    </w:pPr>
    <w:r>
      <w:rPr>
        <w:rFonts w:ascii="Cambria" w:hAnsi="Cambria" w:cs="Gisha"/>
        <w:sz w:val="20"/>
        <w:szCs w:val="19"/>
      </w:rPr>
      <w:t>Jeffrey.r.adamczyk@gmail</w:t>
    </w:r>
    <w:r w:rsidRPr="00384F8B">
      <w:rPr>
        <w:rFonts w:ascii="Cambria" w:hAnsi="Cambria" w:cs="Gisha"/>
        <w:sz w:val="20"/>
        <w:szCs w:val="19"/>
      </w:rPr>
      <w:t>.com</w:t>
    </w:r>
    <w:r w:rsidRPr="001425DB">
      <w:rPr>
        <w:rFonts w:ascii="Cambria" w:hAnsi="Cambria" w:cs="Gisha"/>
        <w:b/>
        <w:sz w:val="20"/>
        <w:szCs w:val="19"/>
      </w:rPr>
      <w:t xml:space="preserve"> </w:t>
    </w:r>
    <w:r w:rsidRPr="001425DB">
      <w:rPr>
        <w:rFonts w:ascii="Cambria" w:hAnsi="Cambria" w:cs="Gisha"/>
        <w:spacing w:val="-5"/>
        <w:sz w:val="20"/>
        <w:szCs w:val="19"/>
      </w:rPr>
      <w:sym w:font="Wingdings" w:char="F0A7"/>
    </w:r>
    <w:r w:rsidRPr="001425DB">
      <w:rPr>
        <w:rFonts w:ascii="Cambria" w:eastAsia="MS Mincho" w:hAnsi="Cambria" w:cs="Gisha"/>
        <w:sz w:val="20"/>
        <w:szCs w:val="19"/>
        <w:lang w:eastAsia="ja-JP"/>
      </w:rPr>
      <w:t xml:space="preserve"> </w:t>
    </w:r>
    <w:r>
      <w:rPr>
        <w:rFonts w:ascii="Cambria" w:hAnsi="Cambria" w:cs="Gisha"/>
        <w:sz w:val="20"/>
        <w:szCs w:val="19"/>
      </w:rPr>
      <w:t>Mobile: 914.329.9436</w:t>
    </w:r>
    <w:r w:rsidRPr="001425DB">
      <w:rPr>
        <w:rFonts w:ascii="Cambria" w:hAnsi="Cambria" w:cs="Gisha"/>
        <w:sz w:val="20"/>
        <w:szCs w:val="19"/>
      </w:rPr>
      <w:t xml:space="preserve"> </w:t>
    </w:r>
    <w:r w:rsidRPr="001425DB">
      <w:rPr>
        <w:rFonts w:ascii="Cambria" w:eastAsia="MS Mincho" w:hAnsi="Cambria" w:cs="Gisha"/>
        <w:sz w:val="20"/>
        <w:szCs w:val="19"/>
        <w:lang w:eastAsia="ja-JP"/>
      </w:rPr>
      <w:t xml:space="preserve"> </w:t>
    </w:r>
  </w:p>
  <w:p w:rsidR="00C65A41" w:rsidRDefault="00C65A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1298C"/>
    <w:multiLevelType w:val="hybridMultilevel"/>
    <w:tmpl w:val="303E03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DE1CC8"/>
    <w:multiLevelType w:val="hybridMultilevel"/>
    <w:tmpl w:val="AA24A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02FF0"/>
    <w:multiLevelType w:val="hybridMultilevel"/>
    <w:tmpl w:val="B34E55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346BEF"/>
    <w:multiLevelType w:val="hybridMultilevel"/>
    <w:tmpl w:val="E4A2AE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9C4BB4"/>
    <w:multiLevelType w:val="hybridMultilevel"/>
    <w:tmpl w:val="00007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ia DaSilva">
    <w15:presenceInfo w15:providerId="None" w15:userId="Tania DaSil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B1"/>
    <w:rsid w:val="000148F9"/>
    <w:rsid w:val="000176DE"/>
    <w:rsid w:val="00027C70"/>
    <w:rsid w:val="00027F18"/>
    <w:rsid w:val="0003155D"/>
    <w:rsid w:val="00074E31"/>
    <w:rsid w:val="0008078F"/>
    <w:rsid w:val="00083DF2"/>
    <w:rsid w:val="0008600F"/>
    <w:rsid w:val="00086AF0"/>
    <w:rsid w:val="00093096"/>
    <w:rsid w:val="000944FE"/>
    <w:rsid w:val="000945CC"/>
    <w:rsid w:val="000A3BCC"/>
    <w:rsid w:val="000B49B5"/>
    <w:rsid w:val="000C1839"/>
    <w:rsid w:val="000C4AD8"/>
    <w:rsid w:val="000D54AF"/>
    <w:rsid w:val="000D6F7E"/>
    <w:rsid w:val="000E16CE"/>
    <w:rsid w:val="000E4399"/>
    <w:rsid w:val="000E7065"/>
    <w:rsid w:val="00100FAF"/>
    <w:rsid w:val="00103748"/>
    <w:rsid w:val="0011678A"/>
    <w:rsid w:val="001170F9"/>
    <w:rsid w:val="0012160D"/>
    <w:rsid w:val="00130668"/>
    <w:rsid w:val="001317DE"/>
    <w:rsid w:val="00131F27"/>
    <w:rsid w:val="001425DB"/>
    <w:rsid w:val="001469FF"/>
    <w:rsid w:val="0016411A"/>
    <w:rsid w:val="00174BB5"/>
    <w:rsid w:val="001759CC"/>
    <w:rsid w:val="00192147"/>
    <w:rsid w:val="00196B72"/>
    <w:rsid w:val="001A27F1"/>
    <w:rsid w:val="001B0782"/>
    <w:rsid w:val="001B7281"/>
    <w:rsid w:val="001C3BF1"/>
    <w:rsid w:val="001D5A19"/>
    <w:rsid w:val="001F3A9C"/>
    <w:rsid w:val="00201E7D"/>
    <w:rsid w:val="00207909"/>
    <w:rsid w:val="0022033C"/>
    <w:rsid w:val="0022486A"/>
    <w:rsid w:val="00227E22"/>
    <w:rsid w:val="00233DE1"/>
    <w:rsid w:val="0024109B"/>
    <w:rsid w:val="00252CEC"/>
    <w:rsid w:val="0026389A"/>
    <w:rsid w:val="002649C6"/>
    <w:rsid w:val="002678B8"/>
    <w:rsid w:val="0028170E"/>
    <w:rsid w:val="00291391"/>
    <w:rsid w:val="002A2D1F"/>
    <w:rsid w:val="002A3CF0"/>
    <w:rsid w:val="002A5FC2"/>
    <w:rsid w:val="002A69AB"/>
    <w:rsid w:val="002B78A4"/>
    <w:rsid w:val="002C4D6B"/>
    <w:rsid w:val="002C5882"/>
    <w:rsid w:val="002D4799"/>
    <w:rsid w:val="002E43B4"/>
    <w:rsid w:val="002F4945"/>
    <w:rsid w:val="003024CB"/>
    <w:rsid w:val="00310928"/>
    <w:rsid w:val="00311F9C"/>
    <w:rsid w:val="00332088"/>
    <w:rsid w:val="0033733B"/>
    <w:rsid w:val="003404ED"/>
    <w:rsid w:val="00345625"/>
    <w:rsid w:val="00345646"/>
    <w:rsid w:val="00351967"/>
    <w:rsid w:val="0035687C"/>
    <w:rsid w:val="00357399"/>
    <w:rsid w:val="00362E8B"/>
    <w:rsid w:val="00371152"/>
    <w:rsid w:val="00384F8B"/>
    <w:rsid w:val="003A5CBE"/>
    <w:rsid w:val="003A7B27"/>
    <w:rsid w:val="003A7F69"/>
    <w:rsid w:val="003B18F2"/>
    <w:rsid w:val="003B37E0"/>
    <w:rsid w:val="003B4911"/>
    <w:rsid w:val="003C0990"/>
    <w:rsid w:val="003C4C7C"/>
    <w:rsid w:val="003D0C82"/>
    <w:rsid w:val="003E1293"/>
    <w:rsid w:val="003E2631"/>
    <w:rsid w:val="003F0A6B"/>
    <w:rsid w:val="00401B07"/>
    <w:rsid w:val="0040688C"/>
    <w:rsid w:val="00420F40"/>
    <w:rsid w:val="00426F45"/>
    <w:rsid w:val="00430A71"/>
    <w:rsid w:val="0047704E"/>
    <w:rsid w:val="00477303"/>
    <w:rsid w:val="0049262D"/>
    <w:rsid w:val="004A2A78"/>
    <w:rsid w:val="004A6EB7"/>
    <w:rsid w:val="004A7C80"/>
    <w:rsid w:val="004C03F4"/>
    <w:rsid w:val="004C1A2B"/>
    <w:rsid w:val="004C2228"/>
    <w:rsid w:val="004C495A"/>
    <w:rsid w:val="004D3DCB"/>
    <w:rsid w:val="004E657F"/>
    <w:rsid w:val="004F219A"/>
    <w:rsid w:val="004F494C"/>
    <w:rsid w:val="004F4F24"/>
    <w:rsid w:val="004F5088"/>
    <w:rsid w:val="0051180C"/>
    <w:rsid w:val="0051369E"/>
    <w:rsid w:val="005178FE"/>
    <w:rsid w:val="005275EB"/>
    <w:rsid w:val="00537777"/>
    <w:rsid w:val="005729E5"/>
    <w:rsid w:val="00573C87"/>
    <w:rsid w:val="00574E37"/>
    <w:rsid w:val="005869E5"/>
    <w:rsid w:val="00592031"/>
    <w:rsid w:val="00593788"/>
    <w:rsid w:val="005A00EC"/>
    <w:rsid w:val="005B5ACF"/>
    <w:rsid w:val="005C2E39"/>
    <w:rsid w:val="005C6776"/>
    <w:rsid w:val="005C78F1"/>
    <w:rsid w:val="005D6189"/>
    <w:rsid w:val="00607330"/>
    <w:rsid w:val="006159C4"/>
    <w:rsid w:val="006366CB"/>
    <w:rsid w:val="00637FCC"/>
    <w:rsid w:val="006552B5"/>
    <w:rsid w:val="00657A3E"/>
    <w:rsid w:val="0068523C"/>
    <w:rsid w:val="00687BD0"/>
    <w:rsid w:val="0069290C"/>
    <w:rsid w:val="00692A2F"/>
    <w:rsid w:val="00695F85"/>
    <w:rsid w:val="006A478F"/>
    <w:rsid w:val="006A5572"/>
    <w:rsid w:val="006B37FF"/>
    <w:rsid w:val="006B47FF"/>
    <w:rsid w:val="006C464E"/>
    <w:rsid w:val="006C5E76"/>
    <w:rsid w:val="006D08A4"/>
    <w:rsid w:val="006D7782"/>
    <w:rsid w:val="00717203"/>
    <w:rsid w:val="00735301"/>
    <w:rsid w:val="007365D6"/>
    <w:rsid w:val="00740F64"/>
    <w:rsid w:val="007418C2"/>
    <w:rsid w:val="00753EF7"/>
    <w:rsid w:val="00760BA1"/>
    <w:rsid w:val="00770A7A"/>
    <w:rsid w:val="00776D5C"/>
    <w:rsid w:val="00786D3E"/>
    <w:rsid w:val="007914EE"/>
    <w:rsid w:val="0079352F"/>
    <w:rsid w:val="007A6111"/>
    <w:rsid w:val="007B5747"/>
    <w:rsid w:val="007C1967"/>
    <w:rsid w:val="007C41D5"/>
    <w:rsid w:val="007C4592"/>
    <w:rsid w:val="007D64C9"/>
    <w:rsid w:val="007E583A"/>
    <w:rsid w:val="00801F1B"/>
    <w:rsid w:val="00804226"/>
    <w:rsid w:val="00807B01"/>
    <w:rsid w:val="00812A66"/>
    <w:rsid w:val="008222B3"/>
    <w:rsid w:val="00823318"/>
    <w:rsid w:val="008349E3"/>
    <w:rsid w:val="008526D7"/>
    <w:rsid w:val="008801D7"/>
    <w:rsid w:val="00890D66"/>
    <w:rsid w:val="008952E5"/>
    <w:rsid w:val="008C065B"/>
    <w:rsid w:val="008D1418"/>
    <w:rsid w:val="008F2061"/>
    <w:rsid w:val="008F2B6F"/>
    <w:rsid w:val="008F2BEF"/>
    <w:rsid w:val="008F7C1F"/>
    <w:rsid w:val="009002C7"/>
    <w:rsid w:val="00903395"/>
    <w:rsid w:val="00906C65"/>
    <w:rsid w:val="009126D5"/>
    <w:rsid w:val="0093707C"/>
    <w:rsid w:val="0094097C"/>
    <w:rsid w:val="00942850"/>
    <w:rsid w:val="00944D73"/>
    <w:rsid w:val="00966A9C"/>
    <w:rsid w:val="00975B77"/>
    <w:rsid w:val="00980627"/>
    <w:rsid w:val="009C2444"/>
    <w:rsid w:val="009D10FA"/>
    <w:rsid w:val="009E7E0D"/>
    <w:rsid w:val="009F36B5"/>
    <w:rsid w:val="00A01670"/>
    <w:rsid w:val="00A017F6"/>
    <w:rsid w:val="00A177D6"/>
    <w:rsid w:val="00A21BC8"/>
    <w:rsid w:val="00A21CDC"/>
    <w:rsid w:val="00A37AA3"/>
    <w:rsid w:val="00A44147"/>
    <w:rsid w:val="00A55DC2"/>
    <w:rsid w:val="00A6267C"/>
    <w:rsid w:val="00A74B10"/>
    <w:rsid w:val="00A82C19"/>
    <w:rsid w:val="00A83183"/>
    <w:rsid w:val="00A90D15"/>
    <w:rsid w:val="00A946CA"/>
    <w:rsid w:val="00AA25EF"/>
    <w:rsid w:val="00AC40E7"/>
    <w:rsid w:val="00AD690B"/>
    <w:rsid w:val="00AE3405"/>
    <w:rsid w:val="00AF0FFE"/>
    <w:rsid w:val="00AF36B1"/>
    <w:rsid w:val="00B00EFE"/>
    <w:rsid w:val="00B221C9"/>
    <w:rsid w:val="00B25C8B"/>
    <w:rsid w:val="00B279B0"/>
    <w:rsid w:val="00B312BB"/>
    <w:rsid w:val="00B4493E"/>
    <w:rsid w:val="00B4620B"/>
    <w:rsid w:val="00B63677"/>
    <w:rsid w:val="00B64022"/>
    <w:rsid w:val="00B64A25"/>
    <w:rsid w:val="00B65396"/>
    <w:rsid w:val="00B77094"/>
    <w:rsid w:val="00B869B7"/>
    <w:rsid w:val="00B86DE8"/>
    <w:rsid w:val="00BA0312"/>
    <w:rsid w:val="00BC4BB0"/>
    <w:rsid w:val="00BC584B"/>
    <w:rsid w:val="00BD1E90"/>
    <w:rsid w:val="00BD3BB9"/>
    <w:rsid w:val="00BE3A2C"/>
    <w:rsid w:val="00BE3A44"/>
    <w:rsid w:val="00BF15EC"/>
    <w:rsid w:val="00C107D7"/>
    <w:rsid w:val="00C12E68"/>
    <w:rsid w:val="00C2517B"/>
    <w:rsid w:val="00C26811"/>
    <w:rsid w:val="00C26BF5"/>
    <w:rsid w:val="00C27FD1"/>
    <w:rsid w:val="00C3076E"/>
    <w:rsid w:val="00C31C2E"/>
    <w:rsid w:val="00C350E7"/>
    <w:rsid w:val="00C44631"/>
    <w:rsid w:val="00C4736A"/>
    <w:rsid w:val="00C65A41"/>
    <w:rsid w:val="00C85BB6"/>
    <w:rsid w:val="00C908D1"/>
    <w:rsid w:val="00C95523"/>
    <w:rsid w:val="00CB3410"/>
    <w:rsid w:val="00CC7EB5"/>
    <w:rsid w:val="00CD0395"/>
    <w:rsid w:val="00CD3353"/>
    <w:rsid w:val="00CE253C"/>
    <w:rsid w:val="00CE4FD3"/>
    <w:rsid w:val="00CE5D43"/>
    <w:rsid w:val="00CF4C37"/>
    <w:rsid w:val="00CF6DA7"/>
    <w:rsid w:val="00D026D2"/>
    <w:rsid w:val="00D14588"/>
    <w:rsid w:val="00D24613"/>
    <w:rsid w:val="00D37C74"/>
    <w:rsid w:val="00D41F37"/>
    <w:rsid w:val="00D4268E"/>
    <w:rsid w:val="00D431A3"/>
    <w:rsid w:val="00D44C7F"/>
    <w:rsid w:val="00D565AF"/>
    <w:rsid w:val="00D60CFF"/>
    <w:rsid w:val="00D61E72"/>
    <w:rsid w:val="00D75205"/>
    <w:rsid w:val="00D76E07"/>
    <w:rsid w:val="00DA6218"/>
    <w:rsid w:val="00DB24A6"/>
    <w:rsid w:val="00DB6C81"/>
    <w:rsid w:val="00DC0845"/>
    <w:rsid w:val="00DD002F"/>
    <w:rsid w:val="00DD4296"/>
    <w:rsid w:val="00DE69E3"/>
    <w:rsid w:val="00DF0268"/>
    <w:rsid w:val="00DF2D6A"/>
    <w:rsid w:val="00DF6489"/>
    <w:rsid w:val="00E069AC"/>
    <w:rsid w:val="00E14203"/>
    <w:rsid w:val="00E338F3"/>
    <w:rsid w:val="00E40933"/>
    <w:rsid w:val="00E4270B"/>
    <w:rsid w:val="00E43533"/>
    <w:rsid w:val="00E46137"/>
    <w:rsid w:val="00E62F78"/>
    <w:rsid w:val="00E667EE"/>
    <w:rsid w:val="00E6703D"/>
    <w:rsid w:val="00E719DC"/>
    <w:rsid w:val="00E76871"/>
    <w:rsid w:val="00E918A3"/>
    <w:rsid w:val="00EA36F3"/>
    <w:rsid w:val="00EB50A5"/>
    <w:rsid w:val="00EB70BB"/>
    <w:rsid w:val="00EC0C1F"/>
    <w:rsid w:val="00ED2A6D"/>
    <w:rsid w:val="00ED3D3A"/>
    <w:rsid w:val="00ED4FCA"/>
    <w:rsid w:val="00ED66C8"/>
    <w:rsid w:val="00EF65D3"/>
    <w:rsid w:val="00F05B3C"/>
    <w:rsid w:val="00F171E4"/>
    <w:rsid w:val="00F25FF1"/>
    <w:rsid w:val="00F33484"/>
    <w:rsid w:val="00F3752D"/>
    <w:rsid w:val="00F44316"/>
    <w:rsid w:val="00F4567C"/>
    <w:rsid w:val="00F461AD"/>
    <w:rsid w:val="00F62253"/>
    <w:rsid w:val="00F64FB2"/>
    <w:rsid w:val="00F65AAD"/>
    <w:rsid w:val="00F6688A"/>
    <w:rsid w:val="00F76C9F"/>
    <w:rsid w:val="00F76EC4"/>
    <w:rsid w:val="00F84612"/>
    <w:rsid w:val="00F931AD"/>
    <w:rsid w:val="00FA01B4"/>
    <w:rsid w:val="00FA3119"/>
    <w:rsid w:val="00FA482E"/>
    <w:rsid w:val="00FA560B"/>
    <w:rsid w:val="00FB27AE"/>
    <w:rsid w:val="00FC4836"/>
    <w:rsid w:val="00FC4F56"/>
    <w:rsid w:val="00FD0ED7"/>
    <w:rsid w:val="00FD1097"/>
    <w:rsid w:val="00FD7691"/>
    <w:rsid w:val="00FE06CE"/>
    <w:rsid w:val="00FE316F"/>
    <w:rsid w:val="00FE3C0C"/>
    <w:rsid w:val="00FF4344"/>
    <w:rsid w:val="00FF4C71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78D360-E99A-47DA-8BAA-45F1C925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C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25C8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5C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25C8B"/>
    <w:rPr>
      <w:sz w:val="24"/>
      <w:szCs w:val="24"/>
    </w:rPr>
  </w:style>
  <w:style w:type="paragraph" w:styleId="Header">
    <w:name w:val="header"/>
    <w:basedOn w:val="Normal"/>
    <w:link w:val="HeaderChar"/>
    <w:rsid w:val="00B25C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25C8B"/>
    <w:rPr>
      <w:sz w:val="24"/>
      <w:szCs w:val="24"/>
    </w:rPr>
  </w:style>
  <w:style w:type="character" w:customStyle="1" w:styleId="text1">
    <w:name w:val="text1"/>
    <w:rsid w:val="000B49B5"/>
    <w:rPr>
      <w:rFonts w:ascii="Arial" w:hAnsi="Arial" w:cs="Arial" w:hint="default"/>
    </w:rPr>
  </w:style>
  <w:style w:type="character" w:styleId="Hyperlink">
    <w:name w:val="Hyperlink"/>
    <w:basedOn w:val="DefaultParagraphFont"/>
    <w:unhideWhenUsed/>
    <w:rsid w:val="00FD0E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37F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37FCC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27C70"/>
    <w:pPr>
      <w:jc w:val="center"/>
    </w:pPr>
    <w:rPr>
      <w:rFonts w:ascii="Arial" w:hAnsi="Arial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27C70"/>
    <w:rPr>
      <w:rFonts w:ascii="Arial" w:hAnsi="Arial"/>
      <w:b/>
      <w:small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eballos\Documents\Resume%20Templates\Cambria%2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6E5C8-0E61-4EB8-B3AE-6B83CE3F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Cambria 5</Template>
  <TotalTime>0</TotalTime>
  <Pages>4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Ladders</Company>
  <LinksUpToDate>false</LinksUpToDate>
  <CharactersWithSpaces>11967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Ceballos</dc:creator>
  <cp:lastModifiedBy>Tania DaSilva</cp:lastModifiedBy>
  <cp:revision>2</cp:revision>
  <cp:lastPrinted>2015-01-13T21:55:00Z</cp:lastPrinted>
  <dcterms:created xsi:type="dcterms:W3CDTF">2016-01-07T17:29:00Z</dcterms:created>
  <dcterms:modified xsi:type="dcterms:W3CDTF">2016-01-07T17:29:00Z</dcterms:modified>
</cp:coreProperties>
</file>